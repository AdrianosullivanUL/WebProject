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08B937" w14:textId="77777777" w:rsidR="003B1219" w:rsidRDefault="003B1219" w:rsidP="003B1219">
      <w:pPr>
        <w:pStyle w:val="Heading1"/>
      </w:pPr>
      <w:bookmarkStart w:id="0" w:name="_Hlk517512849"/>
      <w:bookmarkEnd w:id="0"/>
    </w:p>
    <w:p w14:paraId="48B66AB7" w14:textId="77777777" w:rsidR="003B1219" w:rsidRDefault="003B1219" w:rsidP="003B1219"/>
    <w:p w14:paraId="1928D283" w14:textId="77777777" w:rsidR="003B1219" w:rsidRDefault="003B1219" w:rsidP="003B1219"/>
    <w:p w14:paraId="4E20B1DF" w14:textId="77777777" w:rsidR="003B1219" w:rsidRDefault="003B1219" w:rsidP="00417CCD">
      <w:r>
        <w:t>Group 5</w:t>
      </w:r>
    </w:p>
    <w:p w14:paraId="5754A063" w14:textId="2FEC738B" w:rsidR="003B1219" w:rsidRDefault="0088063C" w:rsidP="00417CCD">
      <w:r>
        <w:t>First</w:t>
      </w:r>
      <w:r w:rsidR="003B1219">
        <w:t xml:space="preserve"> Chance Saloon</w:t>
      </w:r>
    </w:p>
    <w:p w14:paraId="6499D0C7" w14:textId="77777777" w:rsidR="003B1219" w:rsidRDefault="003B1219" w:rsidP="00417CCD"/>
    <w:p w14:paraId="7BEB41D3" w14:textId="77777777" w:rsidR="003B1219" w:rsidRDefault="003B1219" w:rsidP="00417CCD">
      <w:r>
        <w:t xml:space="preserve">Mary Cronin - </w:t>
      </w:r>
      <w:r w:rsidRPr="003B1219">
        <w:t>0510661</w:t>
      </w:r>
    </w:p>
    <w:p w14:paraId="0B492C33" w14:textId="77777777" w:rsidR="003B1219" w:rsidRDefault="003B1219" w:rsidP="00417CCD">
      <w:r>
        <w:t xml:space="preserve">Adrian O Sullivan- </w:t>
      </w:r>
      <w:r w:rsidRPr="003B1219">
        <w:t>16230124</w:t>
      </w:r>
    </w:p>
    <w:p w14:paraId="11314D6A" w14:textId="77777777" w:rsidR="003B1219" w:rsidRDefault="003B1219" w:rsidP="00417CCD">
      <w:r>
        <w:t xml:space="preserve">Deirdre Shanahan- </w:t>
      </w:r>
      <w:r w:rsidRPr="003B1219">
        <w:t>16230256</w:t>
      </w:r>
    </w:p>
    <w:p w14:paraId="2B73876B" w14:textId="77777777" w:rsidR="003B1219" w:rsidRDefault="003B1219" w:rsidP="00417CCD">
      <w:r>
        <w:t xml:space="preserve">Cornelius Broderick - </w:t>
      </w:r>
      <w:r w:rsidRPr="003B1219">
        <w:t>9119124</w:t>
      </w:r>
    </w:p>
    <w:p w14:paraId="0A1ED849" w14:textId="77777777" w:rsidR="003B1219" w:rsidRPr="003B1219" w:rsidRDefault="003B1219" w:rsidP="003B1219"/>
    <w:p w14:paraId="5C5C15C6" w14:textId="77777777" w:rsidR="003B1219" w:rsidRDefault="003B1219" w:rsidP="003B1219">
      <w:pPr>
        <w:rPr>
          <w:rFonts w:ascii="Times New Roman" w:eastAsiaTheme="majorEastAsia" w:hAnsi="Times New Roman" w:cstheme="majorBidi"/>
          <w:sz w:val="24"/>
          <w:szCs w:val="32"/>
        </w:rPr>
      </w:pPr>
      <w:r>
        <w:br w:type="page"/>
      </w:r>
    </w:p>
    <w:p w14:paraId="53BC420B" w14:textId="77777777" w:rsidR="003B1219" w:rsidRDefault="003B1219" w:rsidP="003B1219">
      <w:pPr>
        <w:pStyle w:val="Heading1"/>
      </w:pPr>
    </w:p>
    <w:p w14:paraId="783E7629" w14:textId="77777777" w:rsidR="009114D2" w:rsidRDefault="003B1219" w:rsidP="003B1219">
      <w:pPr>
        <w:pStyle w:val="Heading1"/>
      </w:pPr>
      <w:r>
        <w:t xml:space="preserve">Introduction </w:t>
      </w:r>
    </w:p>
    <w:p w14:paraId="0F47FEC1" w14:textId="77777777" w:rsidR="003B1219" w:rsidRDefault="003B1219" w:rsidP="003B1219"/>
    <w:p w14:paraId="5804EF54" w14:textId="77777777" w:rsidR="003B1219" w:rsidRDefault="003B1219" w:rsidP="003B1219">
      <w:pPr>
        <w:widowControl w:val="0"/>
        <w:autoSpaceDE w:val="0"/>
        <w:autoSpaceDN w:val="0"/>
        <w:adjustRightInd w:val="0"/>
        <w:spacing w:before="2" w:after="0" w:line="240" w:lineRule="auto"/>
        <w:ind w:left="120" w:right="211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This</w:t>
      </w:r>
      <w:r>
        <w:rPr>
          <w:rFonts w:ascii="Cambria" w:hAnsi="Cambria" w:cs="Cambria"/>
          <w:spacing w:val="-5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project</w:t>
      </w:r>
      <w:r>
        <w:rPr>
          <w:rFonts w:ascii="Cambria" w:hAnsi="Cambria" w:cs="Cambria"/>
          <w:spacing w:val="-7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will be to</w:t>
      </w:r>
      <w:r>
        <w:rPr>
          <w:rFonts w:ascii="Cambria" w:hAnsi="Cambria" w:cs="Cambria"/>
          <w:spacing w:val="-2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produce</w:t>
      </w:r>
      <w:r>
        <w:rPr>
          <w:rFonts w:ascii="Cambria" w:hAnsi="Cambria" w:cs="Cambria"/>
          <w:spacing w:val="-9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an</w:t>
      </w:r>
      <w:r>
        <w:rPr>
          <w:rFonts w:ascii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online</w:t>
      </w:r>
      <w:r>
        <w:rPr>
          <w:rFonts w:ascii="Cambria" w:hAnsi="Cambria" w:cs="Cambria"/>
          <w:spacing w:val="-4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dating</w:t>
      </w:r>
      <w:r>
        <w:rPr>
          <w:rFonts w:ascii="Cambria" w:hAnsi="Cambria" w:cs="Cambria"/>
          <w:spacing w:val="-3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agency. The basic functionality should</w:t>
      </w:r>
      <w:r>
        <w:rPr>
          <w:rFonts w:ascii="Cambria" w:hAnsi="Cambria" w:cs="Cambria"/>
          <w:spacing w:val="-5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allow</w:t>
      </w:r>
      <w:r>
        <w:rPr>
          <w:rFonts w:ascii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users</w:t>
      </w:r>
      <w:r>
        <w:rPr>
          <w:rFonts w:ascii="Cambria" w:hAnsi="Cambria" w:cs="Cambria"/>
          <w:spacing w:val="-4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to</w:t>
      </w:r>
      <w:r>
        <w:rPr>
          <w:rFonts w:ascii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register</w:t>
      </w:r>
      <w:r>
        <w:rPr>
          <w:rFonts w:ascii="Cambria" w:hAnsi="Cambria" w:cs="Cambria"/>
          <w:spacing w:val="-6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and</w:t>
      </w:r>
      <w:r>
        <w:rPr>
          <w:rFonts w:ascii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describe</w:t>
      </w:r>
      <w:r>
        <w:rPr>
          <w:rFonts w:ascii="Cambria" w:hAnsi="Cambria" w:cs="Cambria"/>
          <w:spacing w:val="-7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themselves,</w:t>
      </w:r>
      <w:r>
        <w:rPr>
          <w:rFonts w:ascii="Cambria" w:hAnsi="Cambria" w:cs="Cambria"/>
          <w:spacing w:val="-10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as</w:t>
      </w:r>
      <w:r>
        <w:rPr>
          <w:rFonts w:ascii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well</w:t>
      </w:r>
      <w:r>
        <w:rPr>
          <w:rFonts w:ascii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as</w:t>
      </w:r>
      <w:r>
        <w:rPr>
          <w:rFonts w:ascii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browse</w:t>
      </w:r>
      <w:r>
        <w:rPr>
          <w:rFonts w:ascii="Cambria" w:hAnsi="Cambria" w:cs="Cambria"/>
          <w:spacing w:val="-4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other users</w:t>
      </w:r>
      <w:r>
        <w:rPr>
          <w:rFonts w:ascii="Cambria" w:hAnsi="Cambria" w:cs="Cambria"/>
          <w:spacing w:val="-4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and</w:t>
      </w:r>
      <w:r>
        <w:rPr>
          <w:rFonts w:ascii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perform</w:t>
      </w:r>
      <w:r>
        <w:rPr>
          <w:rFonts w:ascii="Cambria" w:hAnsi="Cambria" w:cs="Cambria"/>
          <w:spacing w:val="-5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various</w:t>
      </w:r>
      <w:r>
        <w:rPr>
          <w:rFonts w:ascii="Cambria" w:hAnsi="Cambria" w:cs="Cambria"/>
          <w:spacing w:val="-5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searches</w:t>
      </w:r>
      <w:r>
        <w:rPr>
          <w:rFonts w:ascii="Cambria" w:hAnsi="Cambria" w:cs="Cambria"/>
          <w:spacing w:val="-8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(e.g.</w:t>
      </w:r>
      <w:r>
        <w:rPr>
          <w:rFonts w:ascii="Cambria" w:hAnsi="Cambria" w:cs="Cambria"/>
          <w:spacing w:val="-2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list</w:t>
      </w:r>
      <w:r>
        <w:rPr>
          <w:rFonts w:ascii="Cambria" w:hAnsi="Cambria" w:cs="Cambria"/>
          <w:spacing w:val="-2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all men</w:t>
      </w:r>
      <w:r>
        <w:rPr>
          <w:rFonts w:ascii="Cambria" w:hAnsi="Cambria" w:cs="Cambria"/>
          <w:spacing w:val="-3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over</w:t>
      </w:r>
      <w:r>
        <w:rPr>
          <w:rFonts w:ascii="Cambria" w:hAnsi="Cambria" w:cs="Cambria"/>
          <w:spacing w:val="-5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25</w:t>
      </w:r>
      <w:r>
        <w:rPr>
          <w:rFonts w:ascii="Cambria" w:hAnsi="Cambria" w:cs="Cambria"/>
          <w:spacing w:val="-3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who</w:t>
      </w:r>
      <w:r>
        <w:rPr>
          <w:rFonts w:ascii="Cambria" w:hAnsi="Cambria" w:cs="Cambria"/>
          <w:spacing w:val="-3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 xml:space="preserve">listed </w:t>
      </w:r>
      <w:r>
        <w:rPr>
          <w:rFonts w:ascii="Cambria" w:hAnsi="Cambria" w:cs="Cambria"/>
          <w:w w:val="99"/>
          <w:sz w:val="24"/>
          <w:szCs w:val="24"/>
        </w:rPr>
        <w:t>s</w:t>
      </w:r>
      <w:r>
        <w:rPr>
          <w:rFonts w:ascii="Cambria" w:hAnsi="Cambria" w:cs="Cambria"/>
          <w:sz w:val="24"/>
          <w:szCs w:val="24"/>
        </w:rPr>
        <w:t>w</w:t>
      </w:r>
      <w:r>
        <w:rPr>
          <w:rFonts w:ascii="Cambria" w:hAnsi="Cambria" w:cs="Cambria"/>
          <w:w w:val="99"/>
          <w:sz w:val="24"/>
          <w:szCs w:val="24"/>
        </w:rPr>
        <w:t>immi</w:t>
      </w:r>
      <w:r>
        <w:rPr>
          <w:rFonts w:ascii="Cambria" w:hAnsi="Cambria" w:cs="Cambria"/>
          <w:sz w:val="24"/>
          <w:szCs w:val="24"/>
        </w:rPr>
        <w:t>ng a</w:t>
      </w:r>
      <w:r>
        <w:rPr>
          <w:rFonts w:ascii="Cambria" w:hAnsi="Cambria" w:cs="Cambria"/>
          <w:w w:val="99"/>
          <w:sz w:val="24"/>
          <w:szCs w:val="24"/>
        </w:rPr>
        <w:t>s</w:t>
      </w:r>
      <w:r>
        <w:rPr>
          <w:rFonts w:ascii="Cambria" w:hAnsi="Cambria" w:cs="Cambria"/>
          <w:sz w:val="24"/>
          <w:szCs w:val="24"/>
        </w:rPr>
        <w:t xml:space="preserve"> a </w:t>
      </w:r>
      <w:r>
        <w:rPr>
          <w:rFonts w:ascii="Cambria" w:hAnsi="Cambria" w:cs="Cambria"/>
          <w:w w:val="99"/>
          <w:sz w:val="24"/>
          <w:szCs w:val="24"/>
        </w:rPr>
        <w:t>ho</w:t>
      </w:r>
      <w:r>
        <w:rPr>
          <w:rFonts w:ascii="Cambria" w:hAnsi="Cambria" w:cs="Cambria"/>
          <w:sz w:val="24"/>
          <w:szCs w:val="24"/>
        </w:rPr>
        <w:t>bb</w:t>
      </w:r>
      <w:r>
        <w:rPr>
          <w:rFonts w:ascii="Cambria" w:hAnsi="Cambria" w:cs="Cambria"/>
          <w:w w:val="99"/>
          <w:sz w:val="24"/>
          <w:szCs w:val="24"/>
        </w:rPr>
        <w:t>y)</w:t>
      </w:r>
      <w:r>
        <w:rPr>
          <w:rFonts w:ascii="Cambria" w:hAnsi="Cambria" w:cs="Cambria"/>
          <w:sz w:val="24"/>
          <w:szCs w:val="24"/>
        </w:rPr>
        <w:t xml:space="preserve">.  </w:t>
      </w:r>
    </w:p>
    <w:p w14:paraId="505E52B7" w14:textId="77777777" w:rsidR="003B1219" w:rsidRPr="003B1219" w:rsidRDefault="003B1219" w:rsidP="003B1219"/>
    <w:p w14:paraId="4D981138" w14:textId="77777777" w:rsidR="003B1219" w:rsidRDefault="003B1219" w:rsidP="003B1219"/>
    <w:p w14:paraId="5DD969E8" w14:textId="77777777" w:rsidR="00237A54" w:rsidRDefault="00237A54" w:rsidP="003B1219">
      <w:pPr>
        <w:pStyle w:val="Heading1"/>
        <w:sectPr w:rsidR="00237A54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78C0DDF1" w14:textId="60C4596C" w:rsidR="003B1219" w:rsidRDefault="003B1219" w:rsidP="003B1219">
      <w:pPr>
        <w:pStyle w:val="Heading1"/>
      </w:pPr>
      <w:r>
        <w:lastRenderedPageBreak/>
        <w:t>High Level functionality</w:t>
      </w:r>
    </w:p>
    <w:p w14:paraId="345149C1" w14:textId="5FF9552C" w:rsidR="00576050" w:rsidRDefault="00AE3113" w:rsidP="00576050">
      <w:r>
        <w:t>This</w:t>
      </w:r>
      <w:r w:rsidR="00576050">
        <w:t xml:space="preserve"> website will support multiple users who are seeking a relationship. They</w:t>
      </w:r>
      <w:r>
        <w:t xml:space="preserve"> will have</w:t>
      </w:r>
      <w:r w:rsidR="00576050">
        <w:t xml:space="preserve"> two roles:</w:t>
      </w:r>
    </w:p>
    <w:p w14:paraId="07B11E52" w14:textId="605AE3B9" w:rsidR="00576050" w:rsidRDefault="00576050" w:rsidP="00576050">
      <w:pPr>
        <w:pStyle w:val="ListParagraph"/>
        <w:numPr>
          <w:ilvl w:val="0"/>
          <w:numId w:val="30"/>
        </w:numPr>
      </w:pPr>
      <w:r>
        <w:t>Person initiating a contact</w:t>
      </w:r>
    </w:p>
    <w:p w14:paraId="7DE3AF13" w14:textId="02DEA56D" w:rsidR="00576050" w:rsidRDefault="00576050" w:rsidP="00576050">
      <w:pPr>
        <w:pStyle w:val="ListParagraph"/>
        <w:numPr>
          <w:ilvl w:val="0"/>
          <w:numId w:val="30"/>
        </w:numPr>
      </w:pPr>
      <w:r>
        <w:t>Person receiving a request for a contact</w:t>
      </w:r>
    </w:p>
    <w:p w14:paraId="211C1594" w14:textId="505287E8" w:rsidR="00576050" w:rsidRDefault="00576050" w:rsidP="00576050">
      <w:r>
        <w:t>The system will facilitate the communications between these two roles. The system will also support an administrator role whose</w:t>
      </w:r>
      <w:r w:rsidR="00AE3113">
        <w:t xml:space="preserve"> function is to act as a mediator between users and will have the power to block or bar users along with monitoring and filtering content.</w:t>
      </w:r>
    </w:p>
    <w:p w14:paraId="64804E89" w14:textId="1DAE99B9" w:rsidR="00AE3113" w:rsidRDefault="00AE3113" w:rsidP="00576050">
      <w:r>
        <w:t>Users will register their email address along with some personal details when setting up a new account. Once</w:t>
      </w:r>
      <w:r w:rsidR="00E257B3">
        <w:t xml:space="preserve"> </w:t>
      </w:r>
      <w:r>
        <w:t>th</w:t>
      </w:r>
      <w:r w:rsidR="00E257B3">
        <w:t>is</w:t>
      </w:r>
      <w:r>
        <w:t xml:space="preserve"> is complete they will have access to do the following:</w:t>
      </w:r>
    </w:p>
    <w:p w14:paraId="5C3E47E9" w14:textId="01DE034F" w:rsidR="00AE3113" w:rsidRDefault="00AE3113" w:rsidP="00AE3113">
      <w:pPr>
        <w:pStyle w:val="ListParagraph"/>
        <w:numPr>
          <w:ilvl w:val="0"/>
          <w:numId w:val="31"/>
        </w:numPr>
      </w:pPr>
      <w:r>
        <w:t>Receive recommendations for people who match their profile</w:t>
      </w:r>
    </w:p>
    <w:p w14:paraId="3D31988F" w14:textId="7E13D5B5" w:rsidR="00AE3113" w:rsidRDefault="00AE3113" w:rsidP="00AE3113">
      <w:pPr>
        <w:pStyle w:val="ListParagraph"/>
        <w:numPr>
          <w:ilvl w:val="0"/>
          <w:numId w:val="31"/>
        </w:numPr>
      </w:pPr>
      <w:r>
        <w:t>Complete searches of the database to find people</w:t>
      </w:r>
    </w:p>
    <w:p w14:paraId="59FA775D" w14:textId="3B747F99" w:rsidR="00AE3113" w:rsidRDefault="00AE3113" w:rsidP="00AE3113">
      <w:pPr>
        <w:pStyle w:val="ListParagraph"/>
        <w:numPr>
          <w:ilvl w:val="0"/>
          <w:numId w:val="31"/>
        </w:numPr>
      </w:pPr>
      <w:r>
        <w:t>Communicate with other users</w:t>
      </w:r>
    </w:p>
    <w:p w14:paraId="7F4FF19C" w14:textId="46E92CD1" w:rsidR="00AE3113" w:rsidRDefault="00AE3113" w:rsidP="00AE3113">
      <w:pPr>
        <w:pStyle w:val="ListParagraph"/>
        <w:numPr>
          <w:ilvl w:val="0"/>
          <w:numId w:val="31"/>
        </w:numPr>
      </w:pPr>
      <w:r>
        <w:t>Maintain account by updating profile</w:t>
      </w:r>
      <w:r w:rsidR="00E257B3">
        <w:t xml:space="preserve">, </w:t>
      </w:r>
      <w:r>
        <w:t>contact details or password</w:t>
      </w:r>
    </w:p>
    <w:p w14:paraId="27B8FE92" w14:textId="2C3771EC" w:rsidR="00AE3113" w:rsidRDefault="00AE3113" w:rsidP="00AE3113">
      <w:pPr>
        <w:pStyle w:val="ListParagraph"/>
        <w:numPr>
          <w:ilvl w:val="0"/>
          <w:numId w:val="31"/>
        </w:numPr>
      </w:pPr>
      <w:r>
        <w:t>Report inappropriate behaviour</w:t>
      </w:r>
    </w:p>
    <w:p w14:paraId="67A75D66" w14:textId="595BECF6" w:rsidR="00576050" w:rsidRDefault="00576050" w:rsidP="00576050">
      <w:r>
        <w:t xml:space="preserve">For our website design we have chosen to take a minimalist approach in the number of questions being asked of the user. Based our research we </w:t>
      </w:r>
      <w:r w:rsidR="00AE3113">
        <w:t xml:space="preserve">have concluded that physical attractiveness plays a major part in initial encounters </w:t>
      </w:r>
      <w:r w:rsidR="00AE3113" w:rsidRPr="00AE3113">
        <w:t>(Swami &amp; Furnham, 2008).</w:t>
      </w:r>
    </w:p>
    <w:p w14:paraId="5F77D3E0" w14:textId="2A57C115" w:rsidR="00DD4C74" w:rsidRDefault="00DD4C74" w:rsidP="00DD4C74">
      <w:pPr>
        <w:pStyle w:val="Heading2"/>
      </w:pPr>
      <w:r>
        <w:t>User Stories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237A54" w14:paraId="3C62927F" w14:textId="77777777" w:rsidTr="00ED1C91">
        <w:tc>
          <w:tcPr>
            <w:tcW w:w="2254" w:type="dxa"/>
          </w:tcPr>
          <w:p w14:paraId="2DA66BCC" w14:textId="77777777" w:rsidR="00237A54" w:rsidRPr="00701ED1" w:rsidRDefault="00237A54" w:rsidP="00ED1C91">
            <w:pPr>
              <w:rPr>
                <w:i/>
              </w:rPr>
            </w:pPr>
            <w:r w:rsidRPr="00701ED1">
              <w:rPr>
                <w:i/>
              </w:rPr>
              <w:t>US001</w:t>
            </w:r>
          </w:p>
        </w:tc>
        <w:tc>
          <w:tcPr>
            <w:tcW w:w="2254" w:type="dxa"/>
          </w:tcPr>
          <w:p w14:paraId="6482421B" w14:textId="77777777" w:rsidR="00237A54" w:rsidRPr="00701ED1" w:rsidRDefault="00237A54" w:rsidP="00ED1C91">
            <w:pPr>
              <w:rPr>
                <w:b/>
              </w:rPr>
            </w:pPr>
            <w:r w:rsidRPr="00701ED1">
              <w:rPr>
                <w:b/>
              </w:rPr>
              <w:t>User Profile</w:t>
            </w:r>
          </w:p>
        </w:tc>
        <w:tc>
          <w:tcPr>
            <w:tcW w:w="2254" w:type="dxa"/>
          </w:tcPr>
          <w:p w14:paraId="742EED35" w14:textId="77777777" w:rsidR="00237A54" w:rsidRPr="00701ED1" w:rsidRDefault="00237A54" w:rsidP="00ED1C91">
            <w:pPr>
              <w:rPr>
                <w:i/>
              </w:rPr>
            </w:pPr>
            <w:r w:rsidRPr="00701ED1">
              <w:rPr>
                <w:i/>
              </w:rPr>
              <w:t>Priority</w:t>
            </w:r>
          </w:p>
        </w:tc>
        <w:tc>
          <w:tcPr>
            <w:tcW w:w="2254" w:type="dxa"/>
          </w:tcPr>
          <w:p w14:paraId="474EFD92" w14:textId="77777777" w:rsidR="00237A54" w:rsidRPr="00701ED1" w:rsidRDefault="00237A54" w:rsidP="00ED1C91">
            <w:pPr>
              <w:rPr>
                <w:b/>
              </w:rPr>
            </w:pPr>
            <w:r w:rsidRPr="00701ED1">
              <w:rPr>
                <w:b/>
              </w:rPr>
              <w:t>High</w:t>
            </w:r>
          </w:p>
        </w:tc>
      </w:tr>
      <w:tr w:rsidR="00237A54" w14:paraId="1C484603" w14:textId="77777777" w:rsidTr="00ED1C91">
        <w:tc>
          <w:tcPr>
            <w:tcW w:w="2254" w:type="dxa"/>
          </w:tcPr>
          <w:p w14:paraId="2C9ADE6A" w14:textId="77777777" w:rsidR="00237A54" w:rsidRPr="00701ED1" w:rsidRDefault="00237A54" w:rsidP="00ED1C91">
            <w:pPr>
              <w:rPr>
                <w:i/>
              </w:rPr>
            </w:pPr>
            <w:r w:rsidRPr="00701ED1">
              <w:rPr>
                <w:i/>
              </w:rPr>
              <w:t>As A</w:t>
            </w:r>
          </w:p>
        </w:tc>
        <w:tc>
          <w:tcPr>
            <w:tcW w:w="2254" w:type="dxa"/>
          </w:tcPr>
          <w:p w14:paraId="4C535EE6" w14:textId="77777777" w:rsidR="00237A54" w:rsidRDefault="00237A54" w:rsidP="00ED1C91">
            <w:r>
              <w:t>User</w:t>
            </w:r>
          </w:p>
        </w:tc>
        <w:tc>
          <w:tcPr>
            <w:tcW w:w="2254" w:type="dxa"/>
          </w:tcPr>
          <w:p w14:paraId="356C87F4" w14:textId="77777777" w:rsidR="00237A54" w:rsidRPr="00701ED1" w:rsidRDefault="00237A54" w:rsidP="00ED1C91">
            <w:pPr>
              <w:rPr>
                <w:i/>
              </w:rPr>
            </w:pPr>
            <w:r w:rsidRPr="00701ED1">
              <w:rPr>
                <w:i/>
              </w:rPr>
              <w:t>Estimate</w:t>
            </w:r>
          </w:p>
        </w:tc>
        <w:tc>
          <w:tcPr>
            <w:tcW w:w="2254" w:type="dxa"/>
          </w:tcPr>
          <w:p w14:paraId="1FA872C9" w14:textId="2AB95E26" w:rsidR="00237A54" w:rsidRDefault="00E257B3" w:rsidP="00ED1C91">
            <w:r>
              <w:t>Medium</w:t>
            </w:r>
          </w:p>
        </w:tc>
      </w:tr>
      <w:tr w:rsidR="00237A54" w14:paraId="46626BD5" w14:textId="77777777" w:rsidTr="00ED1C91">
        <w:tc>
          <w:tcPr>
            <w:tcW w:w="2254" w:type="dxa"/>
          </w:tcPr>
          <w:p w14:paraId="1BB2B563" w14:textId="77777777" w:rsidR="00237A54" w:rsidRPr="00701ED1" w:rsidRDefault="00237A54" w:rsidP="00ED1C91">
            <w:pPr>
              <w:rPr>
                <w:i/>
              </w:rPr>
            </w:pPr>
            <w:r w:rsidRPr="00701ED1">
              <w:rPr>
                <w:i/>
              </w:rPr>
              <w:t>I would like</w:t>
            </w:r>
          </w:p>
        </w:tc>
        <w:tc>
          <w:tcPr>
            <w:tcW w:w="6762" w:type="dxa"/>
            <w:gridSpan w:val="3"/>
          </w:tcPr>
          <w:p w14:paraId="31E557B4" w14:textId="46A26AF3" w:rsidR="00237A54" w:rsidRDefault="00237A54" w:rsidP="00ED1C91">
            <w:r>
              <w:t xml:space="preserve">To be able to </w:t>
            </w:r>
            <w:r w:rsidR="00275615">
              <w:t>register</w:t>
            </w:r>
            <w:r>
              <w:t xml:space="preserve"> a user profile </w:t>
            </w:r>
            <w:r w:rsidR="00275615">
              <w:t xml:space="preserve">which includes a description of myself and </w:t>
            </w:r>
            <w:r>
              <w:t>indicating my preferences for a partner</w:t>
            </w:r>
          </w:p>
        </w:tc>
      </w:tr>
      <w:tr w:rsidR="00237A54" w14:paraId="514E7443" w14:textId="77777777" w:rsidTr="00ED1C91">
        <w:tc>
          <w:tcPr>
            <w:tcW w:w="2254" w:type="dxa"/>
          </w:tcPr>
          <w:p w14:paraId="48CFA33E" w14:textId="77777777" w:rsidR="00237A54" w:rsidRPr="00701ED1" w:rsidRDefault="00237A54" w:rsidP="00ED1C91">
            <w:pPr>
              <w:rPr>
                <w:i/>
              </w:rPr>
            </w:pPr>
            <w:r w:rsidRPr="00701ED1">
              <w:rPr>
                <w:i/>
              </w:rPr>
              <w:t>Because</w:t>
            </w:r>
          </w:p>
        </w:tc>
        <w:tc>
          <w:tcPr>
            <w:tcW w:w="6762" w:type="dxa"/>
            <w:gridSpan w:val="3"/>
          </w:tcPr>
          <w:p w14:paraId="60B66BB2" w14:textId="77777777" w:rsidR="00237A54" w:rsidRDefault="00237A54" w:rsidP="00ED1C91">
            <w:r>
              <w:t>I am seeking a relationship with another person</w:t>
            </w:r>
          </w:p>
        </w:tc>
      </w:tr>
      <w:tr w:rsidR="00237A54" w14:paraId="6E932562" w14:textId="77777777" w:rsidTr="00ED1C91">
        <w:tc>
          <w:tcPr>
            <w:tcW w:w="2254" w:type="dxa"/>
          </w:tcPr>
          <w:p w14:paraId="49CF1E0F" w14:textId="77777777" w:rsidR="00237A54" w:rsidRPr="00701ED1" w:rsidRDefault="00237A54" w:rsidP="00ED1C91">
            <w:pPr>
              <w:rPr>
                <w:i/>
              </w:rPr>
            </w:pPr>
            <w:r w:rsidRPr="00701ED1">
              <w:rPr>
                <w:i/>
              </w:rPr>
              <w:t>Acceptance Criteria</w:t>
            </w:r>
          </w:p>
        </w:tc>
        <w:tc>
          <w:tcPr>
            <w:tcW w:w="6762" w:type="dxa"/>
            <w:gridSpan w:val="3"/>
          </w:tcPr>
          <w:p w14:paraId="29C0F89F" w14:textId="77777777" w:rsidR="00237A54" w:rsidRDefault="00237A54" w:rsidP="00275615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I can record the following details:</w:t>
            </w:r>
          </w:p>
          <w:p w14:paraId="6B0EB710" w14:textId="77777777" w:rsidR="00237A54" w:rsidRDefault="00237A54" w:rsidP="00275615">
            <w:pPr>
              <w:pStyle w:val="ListParagraph"/>
              <w:numPr>
                <w:ilvl w:val="1"/>
                <w:numId w:val="1"/>
              </w:numPr>
              <w:spacing w:after="0" w:line="240" w:lineRule="auto"/>
            </w:pPr>
            <w:r>
              <w:t>Name</w:t>
            </w:r>
          </w:p>
          <w:p w14:paraId="2E91CFB5" w14:textId="77777777" w:rsidR="00237A54" w:rsidRDefault="00237A54" w:rsidP="00275615">
            <w:pPr>
              <w:pStyle w:val="ListParagraph"/>
              <w:numPr>
                <w:ilvl w:val="1"/>
                <w:numId w:val="1"/>
              </w:numPr>
              <w:spacing w:after="0" w:line="240" w:lineRule="auto"/>
            </w:pPr>
            <w:r>
              <w:t>Email</w:t>
            </w:r>
          </w:p>
          <w:p w14:paraId="2ADA2600" w14:textId="5AE6F8AC" w:rsidR="00237A54" w:rsidRDefault="00A769E1" w:rsidP="00275615">
            <w:pPr>
              <w:pStyle w:val="ListParagraph"/>
              <w:numPr>
                <w:ilvl w:val="1"/>
                <w:numId w:val="1"/>
              </w:numPr>
              <w:spacing w:after="0" w:line="240" w:lineRule="auto"/>
            </w:pPr>
            <w:r>
              <w:t>Date o</w:t>
            </w:r>
            <w:r w:rsidR="00107801">
              <w:t>f birth</w:t>
            </w:r>
          </w:p>
          <w:p w14:paraId="0DF0A046" w14:textId="77777777" w:rsidR="00237A54" w:rsidRDefault="00237A54" w:rsidP="00275615">
            <w:pPr>
              <w:pStyle w:val="ListParagraph"/>
              <w:numPr>
                <w:ilvl w:val="1"/>
                <w:numId w:val="1"/>
              </w:numPr>
              <w:spacing w:after="0" w:line="240" w:lineRule="auto"/>
            </w:pPr>
            <w:r>
              <w:t>Sex</w:t>
            </w:r>
          </w:p>
          <w:p w14:paraId="634161D6" w14:textId="641BECF4" w:rsidR="00237A54" w:rsidRDefault="007965D2" w:rsidP="00275615">
            <w:pPr>
              <w:pStyle w:val="ListParagraph"/>
              <w:numPr>
                <w:ilvl w:val="1"/>
                <w:numId w:val="1"/>
              </w:numPr>
              <w:spacing w:after="0" w:line="240" w:lineRule="auto"/>
            </w:pPr>
            <w:r>
              <w:t xml:space="preserve">Preferred </w:t>
            </w:r>
            <w:r w:rsidR="00237A54">
              <w:t>Partner sex</w:t>
            </w:r>
          </w:p>
          <w:p w14:paraId="5E5348B9" w14:textId="77777777" w:rsidR="00237A54" w:rsidRDefault="00237A54" w:rsidP="00275615">
            <w:pPr>
              <w:pStyle w:val="ListParagraph"/>
              <w:numPr>
                <w:ilvl w:val="1"/>
                <w:numId w:val="1"/>
              </w:numPr>
              <w:spacing w:after="0" w:line="240" w:lineRule="auto"/>
            </w:pPr>
            <w:r>
              <w:t>Password</w:t>
            </w:r>
          </w:p>
          <w:p w14:paraId="437C083D" w14:textId="245DAC8D" w:rsidR="002A1B70" w:rsidRDefault="00237A54" w:rsidP="00661352">
            <w:pPr>
              <w:pStyle w:val="ListParagraph"/>
              <w:numPr>
                <w:ilvl w:val="1"/>
                <w:numId w:val="1"/>
              </w:numPr>
              <w:spacing w:after="0" w:line="240" w:lineRule="auto"/>
            </w:pPr>
            <w:r>
              <w:t>Location</w:t>
            </w:r>
            <w:r w:rsidR="002941E4">
              <w:t xml:space="preserve"> </w:t>
            </w:r>
            <w:r w:rsidR="00880683">
              <w:t>(</w:t>
            </w:r>
            <w:r w:rsidR="00720C35">
              <w:t xml:space="preserve">nearest </w:t>
            </w:r>
            <w:r w:rsidR="00880683">
              <w:t>Town)</w:t>
            </w:r>
          </w:p>
          <w:p w14:paraId="38B16168" w14:textId="36A3470F" w:rsidR="00E257B3" w:rsidRDefault="00E257B3" w:rsidP="00661352">
            <w:pPr>
              <w:pStyle w:val="ListParagraph"/>
              <w:numPr>
                <w:ilvl w:val="1"/>
                <w:numId w:val="1"/>
              </w:numPr>
              <w:spacing w:after="0" w:line="240" w:lineRule="auto"/>
            </w:pPr>
            <w:r>
              <w:t>Seeking Age Group</w:t>
            </w:r>
          </w:p>
          <w:p w14:paraId="30E9DF58" w14:textId="122732F9" w:rsidR="00E257B3" w:rsidRDefault="00E257B3" w:rsidP="00661352">
            <w:pPr>
              <w:pStyle w:val="ListParagraph"/>
              <w:numPr>
                <w:ilvl w:val="1"/>
                <w:numId w:val="1"/>
              </w:numPr>
              <w:spacing w:after="0" w:line="240" w:lineRule="auto"/>
            </w:pPr>
            <w:r>
              <w:t>Distance Will Travel</w:t>
            </w:r>
          </w:p>
          <w:p w14:paraId="04DB4829" w14:textId="2E84B386" w:rsidR="00E257B3" w:rsidRPr="00B6401A" w:rsidRDefault="00E257B3" w:rsidP="00661352">
            <w:pPr>
              <w:pStyle w:val="ListParagraph"/>
              <w:numPr>
                <w:ilvl w:val="1"/>
                <w:numId w:val="1"/>
              </w:numPr>
              <w:spacing w:after="0" w:line="240" w:lineRule="auto"/>
            </w:pPr>
            <w:r>
              <w:t>Relationship Type</w:t>
            </w:r>
          </w:p>
          <w:p w14:paraId="6FA8F47F" w14:textId="6BA31E5B" w:rsidR="00B6401A" w:rsidRPr="00661352" w:rsidRDefault="00B6401A" w:rsidP="00661352">
            <w:pPr>
              <w:pStyle w:val="ListParagraph"/>
              <w:numPr>
                <w:ilvl w:val="1"/>
                <w:numId w:val="1"/>
              </w:numPr>
              <w:spacing w:after="0" w:line="240" w:lineRule="auto"/>
            </w:pPr>
            <w:r>
              <w:t xml:space="preserve">Photo </w:t>
            </w:r>
          </w:p>
          <w:p w14:paraId="1B32D580" w14:textId="77777777" w:rsidR="00237A54" w:rsidRDefault="00237A54" w:rsidP="00275615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I have the option of recording the following:</w:t>
            </w:r>
          </w:p>
          <w:p w14:paraId="7FCA11CE" w14:textId="33ABC168" w:rsidR="00237A54" w:rsidRDefault="00237A54" w:rsidP="009C45CC">
            <w:pPr>
              <w:pStyle w:val="ListParagraph"/>
              <w:numPr>
                <w:ilvl w:val="1"/>
                <w:numId w:val="1"/>
              </w:numPr>
              <w:spacing w:after="0" w:line="240" w:lineRule="auto"/>
            </w:pPr>
            <w:r>
              <w:t>Interests</w:t>
            </w:r>
            <w:r w:rsidR="00E257B3">
              <w:t>/</w:t>
            </w:r>
            <w:r>
              <w:t>Hobbies</w:t>
            </w:r>
          </w:p>
          <w:p w14:paraId="42E5D560" w14:textId="4221B209" w:rsidR="00E257B3" w:rsidRDefault="00E257B3" w:rsidP="00275615">
            <w:pPr>
              <w:pStyle w:val="ListParagraph"/>
              <w:numPr>
                <w:ilvl w:val="1"/>
                <w:numId w:val="1"/>
              </w:numPr>
              <w:spacing w:after="0" w:line="240" w:lineRule="auto"/>
            </w:pPr>
            <w:r>
              <w:t>Bio</w:t>
            </w:r>
          </w:p>
          <w:p w14:paraId="4F6126FD" w14:textId="617355BF" w:rsidR="00237A54" w:rsidRDefault="00237A54" w:rsidP="00275615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User can only create a profile if they are over the age of 18</w:t>
            </w:r>
          </w:p>
          <w:p w14:paraId="41CA6811" w14:textId="77777777" w:rsidR="00237A54" w:rsidRDefault="00237A54" w:rsidP="00275615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r>
              <w:t xml:space="preserve">Passwords are ranked in order of secureness </w:t>
            </w:r>
          </w:p>
          <w:p w14:paraId="5D21A3BB" w14:textId="51AE6BDA" w:rsidR="00275615" w:rsidRDefault="00275615" w:rsidP="00275615">
            <w:pPr>
              <w:pStyle w:val="ListParagraph"/>
              <w:numPr>
                <w:ilvl w:val="0"/>
                <w:numId w:val="5"/>
              </w:numPr>
              <w:spacing w:after="0" w:line="240" w:lineRule="auto"/>
            </w:pPr>
            <w:r>
              <w:t>Only one profile per email address  supported</w:t>
            </w:r>
          </w:p>
        </w:tc>
      </w:tr>
    </w:tbl>
    <w:p w14:paraId="1E0E0263" w14:textId="296923D4" w:rsidR="00237A54" w:rsidRDefault="00237A54" w:rsidP="00237A5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275615" w14:paraId="42FDDCEF" w14:textId="77777777" w:rsidTr="00ED1C91">
        <w:tc>
          <w:tcPr>
            <w:tcW w:w="2254" w:type="dxa"/>
          </w:tcPr>
          <w:p w14:paraId="69A7B081" w14:textId="77777777" w:rsidR="00275615" w:rsidRPr="00701ED1" w:rsidRDefault="00275615" w:rsidP="00ED1C91">
            <w:pPr>
              <w:rPr>
                <w:i/>
              </w:rPr>
            </w:pPr>
            <w:r w:rsidRPr="00701ED1">
              <w:rPr>
                <w:i/>
              </w:rPr>
              <w:t>US001</w:t>
            </w:r>
          </w:p>
        </w:tc>
        <w:tc>
          <w:tcPr>
            <w:tcW w:w="2254" w:type="dxa"/>
          </w:tcPr>
          <w:p w14:paraId="612B4510" w14:textId="77777777" w:rsidR="00275615" w:rsidRPr="00701ED1" w:rsidRDefault="00275615" w:rsidP="00ED1C91">
            <w:pPr>
              <w:rPr>
                <w:b/>
              </w:rPr>
            </w:pPr>
            <w:r>
              <w:rPr>
                <w:b/>
              </w:rPr>
              <w:t>Profile Matching List</w:t>
            </w:r>
          </w:p>
        </w:tc>
        <w:tc>
          <w:tcPr>
            <w:tcW w:w="2254" w:type="dxa"/>
          </w:tcPr>
          <w:p w14:paraId="54056ED9" w14:textId="77777777" w:rsidR="00275615" w:rsidRPr="00701ED1" w:rsidRDefault="00275615" w:rsidP="00ED1C91">
            <w:pPr>
              <w:rPr>
                <w:i/>
              </w:rPr>
            </w:pPr>
            <w:r w:rsidRPr="00701ED1">
              <w:rPr>
                <w:i/>
              </w:rPr>
              <w:t>Priority</w:t>
            </w:r>
          </w:p>
        </w:tc>
        <w:tc>
          <w:tcPr>
            <w:tcW w:w="2254" w:type="dxa"/>
          </w:tcPr>
          <w:p w14:paraId="6F7A5438" w14:textId="77777777" w:rsidR="00275615" w:rsidRPr="00701ED1" w:rsidRDefault="00275615" w:rsidP="00ED1C91">
            <w:pPr>
              <w:rPr>
                <w:b/>
              </w:rPr>
            </w:pPr>
            <w:r w:rsidRPr="00701ED1">
              <w:rPr>
                <w:b/>
              </w:rPr>
              <w:t>High</w:t>
            </w:r>
          </w:p>
        </w:tc>
      </w:tr>
      <w:tr w:rsidR="00275615" w14:paraId="1E708C1E" w14:textId="77777777" w:rsidTr="00ED1C91">
        <w:tc>
          <w:tcPr>
            <w:tcW w:w="2254" w:type="dxa"/>
          </w:tcPr>
          <w:p w14:paraId="20118894" w14:textId="77777777" w:rsidR="00275615" w:rsidRPr="00701ED1" w:rsidRDefault="00275615" w:rsidP="00ED1C91">
            <w:pPr>
              <w:rPr>
                <w:i/>
              </w:rPr>
            </w:pPr>
            <w:r w:rsidRPr="00701ED1">
              <w:rPr>
                <w:i/>
              </w:rPr>
              <w:t>As A</w:t>
            </w:r>
          </w:p>
        </w:tc>
        <w:tc>
          <w:tcPr>
            <w:tcW w:w="2254" w:type="dxa"/>
          </w:tcPr>
          <w:p w14:paraId="5BB161BE" w14:textId="77777777" w:rsidR="00275615" w:rsidRDefault="00275615" w:rsidP="00ED1C91">
            <w:r>
              <w:t>User</w:t>
            </w:r>
          </w:p>
        </w:tc>
        <w:tc>
          <w:tcPr>
            <w:tcW w:w="2254" w:type="dxa"/>
          </w:tcPr>
          <w:p w14:paraId="3EFF96E8" w14:textId="77777777" w:rsidR="00275615" w:rsidRPr="00701ED1" w:rsidRDefault="00275615" w:rsidP="00ED1C91">
            <w:pPr>
              <w:rPr>
                <w:i/>
              </w:rPr>
            </w:pPr>
            <w:r w:rsidRPr="00701ED1">
              <w:rPr>
                <w:i/>
              </w:rPr>
              <w:t>Estimate</w:t>
            </w:r>
          </w:p>
        </w:tc>
        <w:tc>
          <w:tcPr>
            <w:tcW w:w="2254" w:type="dxa"/>
          </w:tcPr>
          <w:p w14:paraId="6E4D16CC" w14:textId="77777777" w:rsidR="00275615" w:rsidRDefault="00275615" w:rsidP="00ED1C91"/>
        </w:tc>
      </w:tr>
      <w:tr w:rsidR="00275615" w14:paraId="46A36BB3" w14:textId="77777777" w:rsidTr="00ED1C91">
        <w:tc>
          <w:tcPr>
            <w:tcW w:w="2254" w:type="dxa"/>
          </w:tcPr>
          <w:p w14:paraId="5EBC260D" w14:textId="77777777" w:rsidR="00275615" w:rsidRPr="00701ED1" w:rsidRDefault="00275615" w:rsidP="00ED1C91">
            <w:pPr>
              <w:rPr>
                <w:i/>
              </w:rPr>
            </w:pPr>
            <w:r w:rsidRPr="00701ED1">
              <w:rPr>
                <w:i/>
              </w:rPr>
              <w:t>I would like</w:t>
            </w:r>
          </w:p>
        </w:tc>
        <w:tc>
          <w:tcPr>
            <w:tcW w:w="6762" w:type="dxa"/>
            <w:gridSpan w:val="3"/>
          </w:tcPr>
          <w:p w14:paraId="730CA1AD" w14:textId="503CECBC" w:rsidR="00275615" w:rsidRDefault="00275615" w:rsidP="00ED1C91">
            <w:r>
              <w:t>To be able to search for</w:t>
            </w:r>
            <w:r w:rsidR="007710F2">
              <w:t xml:space="preserve"> specific criteria</w:t>
            </w:r>
            <w:r>
              <w:t xml:space="preserve"> </w:t>
            </w:r>
          </w:p>
        </w:tc>
      </w:tr>
      <w:tr w:rsidR="00275615" w14:paraId="1DC4C435" w14:textId="77777777" w:rsidTr="00ED1C91">
        <w:tc>
          <w:tcPr>
            <w:tcW w:w="2254" w:type="dxa"/>
          </w:tcPr>
          <w:p w14:paraId="066783A1" w14:textId="77777777" w:rsidR="00275615" w:rsidRPr="00701ED1" w:rsidRDefault="00275615" w:rsidP="00ED1C91">
            <w:pPr>
              <w:rPr>
                <w:i/>
              </w:rPr>
            </w:pPr>
            <w:r w:rsidRPr="00701ED1">
              <w:rPr>
                <w:i/>
              </w:rPr>
              <w:t>Because</w:t>
            </w:r>
          </w:p>
        </w:tc>
        <w:tc>
          <w:tcPr>
            <w:tcW w:w="6762" w:type="dxa"/>
            <w:gridSpan w:val="3"/>
          </w:tcPr>
          <w:p w14:paraId="4C31638C" w14:textId="003E1F3F" w:rsidR="00275615" w:rsidRDefault="00275615" w:rsidP="00ED1C91">
            <w:r>
              <w:t>I would like to be able to complete broad searches for potential partners</w:t>
            </w:r>
          </w:p>
        </w:tc>
      </w:tr>
      <w:tr w:rsidR="00275615" w14:paraId="10DBDB14" w14:textId="77777777" w:rsidTr="00ED1C91">
        <w:tc>
          <w:tcPr>
            <w:tcW w:w="2254" w:type="dxa"/>
          </w:tcPr>
          <w:p w14:paraId="20A7F0A2" w14:textId="77777777" w:rsidR="00275615" w:rsidRPr="00701ED1" w:rsidRDefault="00275615" w:rsidP="00ED1C91">
            <w:pPr>
              <w:rPr>
                <w:i/>
              </w:rPr>
            </w:pPr>
            <w:r w:rsidRPr="00701ED1">
              <w:rPr>
                <w:i/>
              </w:rPr>
              <w:lastRenderedPageBreak/>
              <w:t>Acceptance Criteria</w:t>
            </w:r>
          </w:p>
        </w:tc>
        <w:tc>
          <w:tcPr>
            <w:tcW w:w="6762" w:type="dxa"/>
            <w:gridSpan w:val="3"/>
          </w:tcPr>
          <w:p w14:paraId="4145E2FE" w14:textId="7770B698" w:rsidR="007710F2" w:rsidRDefault="00275615" w:rsidP="00ED1C91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>
              <w:t>I can complete searches based on</w:t>
            </w:r>
            <w:r w:rsidR="007710F2">
              <w:t xml:space="preserve"> sexual preference, age, hobbies or interests</w:t>
            </w:r>
          </w:p>
          <w:p w14:paraId="6C97662F" w14:textId="750D7208" w:rsidR="00275615" w:rsidRDefault="00275615" w:rsidP="00ED1C91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>
              <w:t>I can find all</w:t>
            </w:r>
            <w:r w:rsidR="0088063C">
              <w:t xml:space="preserve"> potential matches based on criteria above</w:t>
            </w:r>
          </w:p>
          <w:p w14:paraId="448A96CD" w14:textId="59995938" w:rsidR="00275615" w:rsidRDefault="002941E4" w:rsidP="00ED1C91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>
              <w:t>The information listed provides enough information to make an informed selection</w:t>
            </w:r>
          </w:p>
          <w:p w14:paraId="1F027DF9" w14:textId="77777777" w:rsidR="00275615" w:rsidRPr="007710F2" w:rsidRDefault="002941E4" w:rsidP="00ED1C91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 w:rsidRPr="002941E4">
              <w:rPr>
                <w:color w:val="FF0000"/>
              </w:rPr>
              <w:t>I can sort the list by different headings</w:t>
            </w:r>
          </w:p>
          <w:p w14:paraId="1CFF7FF0" w14:textId="342C5258" w:rsidR="007710F2" w:rsidRDefault="007710F2" w:rsidP="0088063C">
            <w:pPr>
              <w:ind w:left="360"/>
            </w:pPr>
          </w:p>
        </w:tc>
      </w:tr>
    </w:tbl>
    <w:p w14:paraId="41904CA4" w14:textId="4832EA75" w:rsidR="00275615" w:rsidRDefault="00275615" w:rsidP="00237A54"/>
    <w:p w14:paraId="6459640B" w14:textId="545FD628" w:rsidR="00275615" w:rsidRDefault="00275615" w:rsidP="00237A54"/>
    <w:p w14:paraId="7BA7A667" w14:textId="77777777" w:rsidR="00275615" w:rsidRDefault="00275615" w:rsidP="00237A5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237A54" w14:paraId="5F0136F0" w14:textId="77777777" w:rsidTr="00ED1C91">
        <w:tc>
          <w:tcPr>
            <w:tcW w:w="2254" w:type="dxa"/>
          </w:tcPr>
          <w:p w14:paraId="1A7E4517" w14:textId="77777777" w:rsidR="00237A54" w:rsidRPr="00701ED1" w:rsidRDefault="00237A54" w:rsidP="00ED1C91">
            <w:pPr>
              <w:rPr>
                <w:i/>
              </w:rPr>
            </w:pPr>
            <w:r w:rsidRPr="00701ED1">
              <w:rPr>
                <w:i/>
              </w:rPr>
              <w:t>US001</w:t>
            </w:r>
          </w:p>
        </w:tc>
        <w:tc>
          <w:tcPr>
            <w:tcW w:w="2254" w:type="dxa"/>
          </w:tcPr>
          <w:p w14:paraId="792D54E0" w14:textId="77777777" w:rsidR="00237A54" w:rsidRPr="00701ED1" w:rsidRDefault="00237A54" w:rsidP="00ED1C91">
            <w:pPr>
              <w:rPr>
                <w:b/>
              </w:rPr>
            </w:pPr>
            <w:r>
              <w:rPr>
                <w:b/>
              </w:rPr>
              <w:t>Profile Matching List</w:t>
            </w:r>
          </w:p>
        </w:tc>
        <w:tc>
          <w:tcPr>
            <w:tcW w:w="2254" w:type="dxa"/>
          </w:tcPr>
          <w:p w14:paraId="5B1E0731" w14:textId="77777777" w:rsidR="00237A54" w:rsidRPr="00701ED1" w:rsidRDefault="00237A54" w:rsidP="00ED1C91">
            <w:pPr>
              <w:rPr>
                <w:i/>
              </w:rPr>
            </w:pPr>
            <w:r w:rsidRPr="00701ED1">
              <w:rPr>
                <w:i/>
              </w:rPr>
              <w:t>Priority</w:t>
            </w:r>
          </w:p>
        </w:tc>
        <w:tc>
          <w:tcPr>
            <w:tcW w:w="2254" w:type="dxa"/>
          </w:tcPr>
          <w:p w14:paraId="2A06B958" w14:textId="77777777" w:rsidR="00237A54" w:rsidRPr="00701ED1" w:rsidRDefault="00237A54" w:rsidP="00ED1C91">
            <w:pPr>
              <w:rPr>
                <w:b/>
              </w:rPr>
            </w:pPr>
            <w:r w:rsidRPr="00701ED1">
              <w:rPr>
                <w:b/>
              </w:rPr>
              <w:t>High</w:t>
            </w:r>
          </w:p>
        </w:tc>
      </w:tr>
      <w:tr w:rsidR="00237A54" w14:paraId="4963AD77" w14:textId="77777777" w:rsidTr="00ED1C91">
        <w:tc>
          <w:tcPr>
            <w:tcW w:w="2254" w:type="dxa"/>
          </w:tcPr>
          <w:p w14:paraId="4CA58A73" w14:textId="77777777" w:rsidR="00237A54" w:rsidRPr="00701ED1" w:rsidRDefault="00237A54" w:rsidP="00ED1C91">
            <w:pPr>
              <w:rPr>
                <w:i/>
              </w:rPr>
            </w:pPr>
            <w:r w:rsidRPr="00701ED1">
              <w:rPr>
                <w:i/>
              </w:rPr>
              <w:t>As A</w:t>
            </w:r>
          </w:p>
        </w:tc>
        <w:tc>
          <w:tcPr>
            <w:tcW w:w="2254" w:type="dxa"/>
          </w:tcPr>
          <w:p w14:paraId="05BD41E3" w14:textId="77777777" w:rsidR="00237A54" w:rsidRDefault="00237A54" w:rsidP="00ED1C91">
            <w:r>
              <w:t>User</w:t>
            </w:r>
          </w:p>
        </w:tc>
        <w:tc>
          <w:tcPr>
            <w:tcW w:w="2254" w:type="dxa"/>
          </w:tcPr>
          <w:p w14:paraId="4895485A" w14:textId="77777777" w:rsidR="00237A54" w:rsidRPr="00701ED1" w:rsidRDefault="00237A54" w:rsidP="00ED1C91">
            <w:pPr>
              <w:rPr>
                <w:i/>
              </w:rPr>
            </w:pPr>
            <w:r w:rsidRPr="00701ED1">
              <w:rPr>
                <w:i/>
              </w:rPr>
              <w:t>Estimate</w:t>
            </w:r>
          </w:p>
        </w:tc>
        <w:tc>
          <w:tcPr>
            <w:tcW w:w="2254" w:type="dxa"/>
          </w:tcPr>
          <w:p w14:paraId="220588F4" w14:textId="77777777" w:rsidR="00237A54" w:rsidRDefault="00237A54" w:rsidP="00ED1C91"/>
        </w:tc>
      </w:tr>
      <w:tr w:rsidR="00237A54" w14:paraId="23AEABD7" w14:textId="77777777" w:rsidTr="00ED1C91">
        <w:tc>
          <w:tcPr>
            <w:tcW w:w="2254" w:type="dxa"/>
          </w:tcPr>
          <w:p w14:paraId="10028A3F" w14:textId="77777777" w:rsidR="00237A54" w:rsidRPr="00701ED1" w:rsidRDefault="00237A54" w:rsidP="00ED1C91">
            <w:pPr>
              <w:rPr>
                <w:i/>
              </w:rPr>
            </w:pPr>
            <w:r w:rsidRPr="00701ED1">
              <w:rPr>
                <w:i/>
              </w:rPr>
              <w:t>I would like</w:t>
            </w:r>
          </w:p>
        </w:tc>
        <w:tc>
          <w:tcPr>
            <w:tcW w:w="6762" w:type="dxa"/>
            <w:gridSpan w:val="3"/>
          </w:tcPr>
          <w:p w14:paraId="4C7E4876" w14:textId="2B373889" w:rsidR="00237A54" w:rsidRDefault="00237A54" w:rsidP="00ED1C91">
            <w:r>
              <w:t xml:space="preserve">To be able to see a list of people who are matched to my </w:t>
            </w:r>
            <w:r w:rsidR="00456B69">
              <w:t>profile</w:t>
            </w:r>
            <w:r>
              <w:t xml:space="preserve"> with a scale showing their percentage match which includes location</w:t>
            </w:r>
          </w:p>
        </w:tc>
      </w:tr>
      <w:tr w:rsidR="00237A54" w14:paraId="4D72B9F4" w14:textId="77777777" w:rsidTr="00ED1C91">
        <w:tc>
          <w:tcPr>
            <w:tcW w:w="2254" w:type="dxa"/>
          </w:tcPr>
          <w:p w14:paraId="7F0309D4" w14:textId="77777777" w:rsidR="00237A54" w:rsidRPr="00701ED1" w:rsidRDefault="00237A54" w:rsidP="00ED1C91">
            <w:pPr>
              <w:rPr>
                <w:i/>
              </w:rPr>
            </w:pPr>
            <w:r w:rsidRPr="00701ED1">
              <w:rPr>
                <w:i/>
              </w:rPr>
              <w:t>Because</w:t>
            </w:r>
          </w:p>
        </w:tc>
        <w:tc>
          <w:tcPr>
            <w:tcW w:w="6762" w:type="dxa"/>
            <w:gridSpan w:val="3"/>
          </w:tcPr>
          <w:p w14:paraId="329D0918" w14:textId="7190EBD0" w:rsidR="00237A54" w:rsidRDefault="00237A54" w:rsidP="00ED1C91">
            <w:r>
              <w:t xml:space="preserve">I would like to see a </w:t>
            </w:r>
            <w:r w:rsidR="00456B69">
              <w:t xml:space="preserve">top 10 </w:t>
            </w:r>
            <w:r>
              <w:t>list of potential partners</w:t>
            </w:r>
          </w:p>
        </w:tc>
      </w:tr>
      <w:tr w:rsidR="00237A54" w14:paraId="6E574565" w14:textId="77777777" w:rsidTr="00ED1C91">
        <w:tc>
          <w:tcPr>
            <w:tcW w:w="2254" w:type="dxa"/>
          </w:tcPr>
          <w:p w14:paraId="4554B67C" w14:textId="77777777" w:rsidR="00237A54" w:rsidRPr="00701ED1" w:rsidRDefault="00237A54" w:rsidP="00ED1C91">
            <w:pPr>
              <w:rPr>
                <w:i/>
              </w:rPr>
            </w:pPr>
            <w:r w:rsidRPr="00701ED1">
              <w:rPr>
                <w:i/>
              </w:rPr>
              <w:t>Acceptance Criteria</w:t>
            </w:r>
          </w:p>
        </w:tc>
        <w:tc>
          <w:tcPr>
            <w:tcW w:w="6762" w:type="dxa"/>
            <w:gridSpan w:val="3"/>
          </w:tcPr>
          <w:p w14:paraId="5DE97BA7" w14:textId="6B4DBC54" w:rsidR="00237A54" w:rsidRDefault="00237A54" w:rsidP="00237A54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>
              <w:t xml:space="preserve">Based on my </w:t>
            </w:r>
            <w:r w:rsidR="00456B69">
              <w:t>profile</w:t>
            </w:r>
            <w:r>
              <w:t xml:space="preserve"> I can see a list of matching potential partners</w:t>
            </w:r>
          </w:p>
          <w:p w14:paraId="61398FE1" w14:textId="77777777" w:rsidR="00237A54" w:rsidRDefault="00237A54" w:rsidP="00237A54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>
              <w:t>Location is included in the ranking with a high weighting</w:t>
            </w:r>
          </w:p>
          <w:p w14:paraId="144CEB6C" w14:textId="77777777" w:rsidR="00237A54" w:rsidRDefault="002941E4" w:rsidP="00275615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>
              <w:t>I can find people who are well suited to my preferences and interests</w:t>
            </w:r>
          </w:p>
          <w:p w14:paraId="235FCFD7" w14:textId="19843818" w:rsidR="0088063C" w:rsidRDefault="0088063C" w:rsidP="00275615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>
              <w:t xml:space="preserve">I can </w:t>
            </w:r>
            <w:r w:rsidR="009C45CC">
              <w:t>mark a potential match as “unsure”</w:t>
            </w:r>
            <w:r>
              <w:t>, Super Like (initiate request) or Goodbye profiles displayed</w:t>
            </w:r>
          </w:p>
          <w:p w14:paraId="5350C99A" w14:textId="379F1C8C" w:rsidR="00456B69" w:rsidRDefault="00456B69" w:rsidP="00275615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>
              <w:t>If I select a Goodbye, I am never presented with that profile again</w:t>
            </w:r>
          </w:p>
          <w:p w14:paraId="0F871909" w14:textId="77777777" w:rsidR="001571FF" w:rsidRDefault="001571FF" w:rsidP="00275615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>
              <w:t>This list is presented to me when I log in</w:t>
            </w:r>
          </w:p>
          <w:p w14:paraId="78519F40" w14:textId="5EF5389D" w:rsidR="00456B69" w:rsidRDefault="00456B69" w:rsidP="00275615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>
              <w:t>User can select if they want to be presented with “Close matches” or “Opposite matches”</w:t>
            </w:r>
          </w:p>
        </w:tc>
      </w:tr>
    </w:tbl>
    <w:p w14:paraId="250E2A4E" w14:textId="77777777" w:rsidR="00237A54" w:rsidRDefault="00237A54" w:rsidP="00237A5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237A54" w14:paraId="57C66F4C" w14:textId="77777777" w:rsidTr="00ED1C91">
        <w:tc>
          <w:tcPr>
            <w:tcW w:w="2254" w:type="dxa"/>
          </w:tcPr>
          <w:p w14:paraId="2B79BA7E" w14:textId="77777777" w:rsidR="00237A54" w:rsidRPr="00701ED1" w:rsidRDefault="00237A54" w:rsidP="00ED1C91">
            <w:pPr>
              <w:rPr>
                <w:i/>
              </w:rPr>
            </w:pPr>
            <w:r w:rsidRPr="00701ED1">
              <w:rPr>
                <w:i/>
              </w:rPr>
              <w:t>US001</w:t>
            </w:r>
          </w:p>
        </w:tc>
        <w:tc>
          <w:tcPr>
            <w:tcW w:w="2254" w:type="dxa"/>
          </w:tcPr>
          <w:p w14:paraId="77F44A8A" w14:textId="77777777" w:rsidR="00237A54" w:rsidRPr="00701ED1" w:rsidRDefault="00237A54" w:rsidP="00ED1C91">
            <w:pPr>
              <w:rPr>
                <w:b/>
              </w:rPr>
            </w:pPr>
            <w:r>
              <w:rPr>
                <w:b/>
              </w:rPr>
              <w:t>Initiate Request</w:t>
            </w:r>
          </w:p>
        </w:tc>
        <w:tc>
          <w:tcPr>
            <w:tcW w:w="2254" w:type="dxa"/>
          </w:tcPr>
          <w:p w14:paraId="71DC7702" w14:textId="77777777" w:rsidR="00237A54" w:rsidRPr="00701ED1" w:rsidRDefault="00237A54" w:rsidP="00ED1C91">
            <w:pPr>
              <w:rPr>
                <w:i/>
              </w:rPr>
            </w:pPr>
            <w:r w:rsidRPr="00701ED1">
              <w:rPr>
                <w:i/>
              </w:rPr>
              <w:t>Priority</w:t>
            </w:r>
          </w:p>
        </w:tc>
        <w:tc>
          <w:tcPr>
            <w:tcW w:w="2254" w:type="dxa"/>
          </w:tcPr>
          <w:p w14:paraId="31CE70B4" w14:textId="77777777" w:rsidR="00237A54" w:rsidRPr="00701ED1" w:rsidRDefault="00237A54" w:rsidP="00ED1C91">
            <w:pPr>
              <w:rPr>
                <w:b/>
              </w:rPr>
            </w:pPr>
            <w:r w:rsidRPr="00701ED1">
              <w:rPr>
                <w:b/>
              </w:rPr>
              <w:t>High</w:t>
            </w:r>
          </w:p>
        </w:tc>
      </w:tr>
      <w:tr w:rsidR="00237A54" w14:paraId="49A1AB67" w14:textId="77777777" w:rsidTr="00ED1C91">
        <w:tc>
          <w:tcPr>
            <w:tcW w:w="2254" w:type="dxa"/>
          </w:tcPr>
          <w:p w14:paraId="72A8A281" w14:textId="77777777" w:rsidR="00237A54" w:rsidRPr="00701ED1" w:rsidRDefault="00237A54" w:rsidP="00ED1C91">
            <w:pPr>
              <w:rPr>
                <w:i/>
              </w:rPr>
            </w:pPr>
            <w:r w:rsidRPr="00701ED1">
              <w:rPr>
                <w:i/>
              </w:rPr>
              <w:t>As A</w:t>
            </w:r>
          </w:p>
        </w:tc>
        <w:tc>
          <w:tcPr>
            <w:tcW w:w="2254" w:type="dxa"/>
          </w:tcPr>
          <w:p w14:paraId="4A6F1E48" w14:textId="77777777" w:rsidR="00237A54" w:rsidRDefault="00237A54" w:rsidP="00ED1C91">
            <w:r>
              <w:t>User</w:t>
            </w:r>
          </w:p>
        </w:tc>
        <w:tc>
          <w:tcPr>
            <w:tcW w:w="2254" w:type="dxa"/>
          </w:tcPr>
          <w:p w14:paraId="23E98DE5" w14:textId="77777777" w:rsidR="00237A54" w:rsidRPr="00701ED1" w:rsidRDefault="00237A54" w:rsidP="00ED1C91">
            <w:pPr>
              <w:rPr>
                <w:i/>
              </w:rPr>
            </w:pPr>
            <w:r w:rsidRPr="00701ED1">
              <w:rPr>
                <w:i/>
              </w:rPr>
              <w:t>Estimate</w:t>
            </w:r>
          </w:p>
        </w:tc>
        <w:tc>
          <w:tcPr>
            <w:tcW w:w="2254" w:type="dxa"/>
          </w:tcPr>
          <w:p w14:paraId="51F54695" w14:textId="77777777" w:rsidR="00237A54" w:rsidRDefault="00237A54" w:rsidP="00ED1C91"/>
        </w:tc>
      </w:tr>
      <w:tr w:rsidR="00237A54" w14:paraId="5CFF9136" w14:textId="77777777" w:rsidTr="00ED1C91">
        <w:tc>
          <w:tcPr>
            <w:tcW w:w="2254" w:type="dxa"/>
          </w:tcPr>
          <w:p w14:paraId="5A397020" w14:textId="77777777" w:rsidR="00237A54" w:rsidRPr="00701ED1" w:rsidRDefault="00237A54" w:rsidP="00ED1C91">
            <w:pPr>
              <w:rPr>
                <w:i/>
              </w:rPr>
            </w:pPr>
            <w:r w:rsidRPr="00701ED1">
              <w:rPr>
                <w:i/>
              </w:rPr>
              <w:t>I would like</w:t>
            </w:r>
          </w:p>
        </w:tc>
        <w:tc>
          <w:tcPr>
            <w:tcW w:w="6762" w:type="dxa"/>
            <w:gridSpan w:val="3"/>
          </w:tcPr>
          <w:p w14:paraId="688F5011" w14:textId="670BF25A" w:rsidR="00275615" w:rsidRDefault="0088063C" w:rsidP="00275615">
            <w:r>
              <w:t>Initiate “Super</w:t>
            </w:r>
            <w:r w:rsidR="00456B69">
              <w:t xml:space="preserve"> </w:t>
            </w:r>
            <w:r>
              <w:t xml:space="preserve">Like” </w:t>
            </w:r>
            <w:r w:rsidR="00237A54">
              <w:t>meeting with a person listed on my match list</w:t>
            </w:r>
          </w:p>
        </w:tc>
      </w:tr>
      <w:tr w:rsidR="00237A54" w14:paraId="5DDF6348" w14:textId="77777777" w:rsidTr="00ED1C91">
        <w:tc>
          <w:tcPr>
            <w:tcW w:w="2254" w:type="dxa"/>
          </w:tcPr>
          <w:p w14:paraId="5372BA2E" w14:textId="77777777" w:rsidR="00237A54" w:rsidRPr="00701ED1" w:rsidRDefault="00237A54" w:rsidP="00ED1C91">
            <w:pPr>
              <w:rPr>
                <w:i/>
              </w:rPr>
            </w:pPr>
            <w:r w:rsidRPr="00701ED1">
              <w:rPr>
                <w:i/>
              </w:rPr>
              <w:t>Because</w:t>
            </w:r>
          </w:p>
        </w:tc>
        <w:tc>
          <w:tcPr>
            <w:tcW w:w="6762" w:type="dxa"/>
            <w:gridSpan w:val="3"/>
          </w:tcPr>
          <w:p w14:paraId="735D5053" w14:textId="5E90953E" w:rsidR="00237A54" w:rsidRDefault="00237A54" w:rsidP="00ED1C91">
            <w:r>
              <w:t xml:space="preserve">I would like to be able to request a </w:t>
            </w:r>
            <w:r w:rsidR="0088063C">
              <w:t>meeting with a potential match</w:t>
            </w:r>
          </w:p>
        </w:tc>
      </w:tr>
      <w:tr w:rsidR="00237A54" w14:paraId="4D70F200" w14:textId="77777777" w:rsidTr="00ED1C91">
        <w:tc>
          <w:tcPr>
            <w:tcW w:w="2254" w:type="dxa"/>
          </w:tcPr>
          <w:p w14:paraId="5DF0A6FB" w14:textId="77777777" w:rsidR="00237A54" w:rsidRPr="00701ED1" w:rsidRDefault="00237A54" w:rsidP="00ED1C91">
            <w:pPr>
              <w:rPr>
                <w:i/>
              </w:rPr>
            </w:pPr>
            <w:r w:rsidRPr="00701ED1">
              <w:rPr>
                <w:i/>
              </w:rPr>
              <w:t>Acceptance Criteria</w:t>
            </w:r>
          </w:p>
        </w:tc>
        <w:tc>
          <w:tcPr>
            <w:tcW w:w="6762" w:type="dxa"/>
            <w:gridSpan w:val="3"/>
          </w:tcPr>
          <w:p w14:paraId="7442E59D" w14:textId="77777777" w:rsidR="00237A54" w:rsidRDefault="00237A54" w:rsidP="00237A54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>
              <w:t>When I make a request to meet a person, I can see a limited set of details from their profile</w:t>
            </w:r>
          </w:p>
          <w:p w14:paraId="456FB098" w14:textId="77777777" w:rsidR="00237A54" w:rsidRDefault="00237A54" w:rsidP="00237A54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>
              <w:t>When I make a request, that person can see a limited set of details from my profile</w:t>
            </w:r>
          </w:p>
          <w:p w14:paraId="68D69B19" w14:textId="77777777" w:rsidR="00237A54" w:rsidRDefault="00237A54" w:rsidP="00237A54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>
              <w:t>The request will expire after a number of days</w:t>
            </w:r>
          </w:p>
          <w:p w14:paraId="0C08ECCB" w14:textId="77777777" w:rsidR="00237A54" w:rsidRDefault="00237A54" w:rsidP="00237A54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</w:p>
        </w:tc>
      </w:tr>
    </w:tbl>
    <w:p w14:paraId="0100C411" w14:textId="77777777" w:rsidR="00237A54" w:rsidRDefault="00237A54" w:rsidP="00237A5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237A54" w14:paraId="0671DE13" w14:textId="77777777" w:rsidTr="00ED1C91">
        <w:tc>
          <w:tcPr>
            <w:tcW w:w="2254" w:type="dxa"/>
          </w:tcPr>
          <w:p w14:paraId="156E8064" w14:textId="77777777" w:rsidR="00237A54" w:rsidRPr="00701ED1" w:rsidRDefault="00237A54" w:rsidP="00ED1C91">
            <w:pPr>
              <w:rPr>
                <w:i/>
              </w:rPr>
            </w:pPr>
            <w:r w:rsidRPr="00701ED1">
              <w:rPr>
                <w:i/>
              </w:rPr>
              <w:t>US001</w:t>
            </w:r>
          </w:p>
        </w:tc>
        <w:tc>
          <w:tcPr>
            <w:tcW w:w="2254" w:type="dxa"/>
          </w:tcPr>
          <w:p w14:paraId="4B40495B" w14:textId="77777777" w:rsidR="00237A54" w:rsidRPr="00701ED1" w:rsidRDefault="00237A54" w:rsidP="00ED1C91">
            <w:pPr>
              <w:rPr>
                <w:b/>
              </w:rPr>
            </w:pPr>
            <w:r>
              <w:rPr>
                <w:b/>
              </w:rPr>
              <w:t>Receive Request</w:t>
            </w:r>
          </w:p>
        </w:tc>
        <w:tc>
          <w:tcPr>
            <w:tcW w:w="2254" w:type="dxa"/>
          </w:tcPr>
          <w:p w14:paraId="7C4B02E8" w14:textId="77777777" w:rsidR="00237A54" w:rsidRPr="00701ED1" w:rsidRDefault="00237A54" w:rsidP="00ED1C91">
            <w:pPr>
              <w:rPr>
                <w:i/>
              </w:rPr>
            </w:pPr>
            <w:r w:rsidRPr="00701ED1">
              <w:rPr>
                <w:i/>
              </w:rPr>
              <w:t>Priority</w:t>
            </w:r>
          </w:p>
        </w:tc>
        <w:tc>
          <w:tcPr>
            <w:tcW w:w="2254" w:type="dxa"/>
          </w:tcPr>
          <w:p w14:paraId="64BB7484" w14:textId="77777777" w:rsidR="00237A54" w:rsidRPr="00701ED1" w:rsidRDefault="00237A54" w:rsidP="00ED1C91">
            <w:pPr>
              <w:rPr>
                <w:b/>
              </w:rPr>
            </w:pPr>
            <w:r w:rsidRPr="00701ED1">
              <w:rPr>
                <w:b/>
              </w:rPr>
              <w:t>High</w:t>
            </w:r>
          </w:p>
        </w:tc>
      </w:tr>
      <w:tr w:rsidR="00237A54" w14:paraId="7E57D39F" w14:textId="77777777" w:rsidTr="00ED1C91">
        <w:tc>
          <w:tcPr>
            <w:tcW w:w="2254" w:type="dxa"/>
          </w:tcPr>
          <w:p w14:paraId="59612484" w14:textId="77777777" w:rsidR="00237A54" w:rsidRPr="00701ED1" w:rsidRDefault="00237A54" w:rsidP="00ED1C91">
            <w:pPr>
              <w:rPr>
                <w:i/>
              </w:rPr>
            </w:pPr>
            <w:r w:rsidRPr="00701ED1">
              <w:rPr>
                <w:i/>
              </w:rPr>
              <w:t>As A</w:t>
            </w:r>
          </w:p>
        </w:tc>
        <w:tc>
          <w:tcPr>
            <w:tcW w:w="2254" w:type="dxa"/>
          </w:tcPr>
          <w:p w14:paraId="7EC2BCD5" w14:textId="77777777" w:rsidR="00237A54" w:rsidRDefault="00237A54" w:rsidP="00ED1C91">
            <w:r>
              <w:t>User</w:t>
            </w:r>
          </w:p>
        </w:tc>
        <w:tc>
          <w:tcPr>
            <w:tcW w:w="2254" w:type="dxa"/>
          </w:tcPr>
          <w:p w14:paraId="0FD33244" w14:textId="77777777" w:rsidR="00237A54" w:rsidRPr="00701ED1" w:rsidRDefault="00237A54" w:rsidP="00ED1C91">
            <w:pPr>
              <w:rPr>
                <w:i/>
              </w:rPr>
            </w:pPr>
            <w:r w:rsidRPr="00701ED1">
              <w:rPr>
                <w:i/>
              </w:rPr>
              <w:t>Estimate</w:t>
            </w:r>
          </w:p>
        </w:tc>
        <w:tc>
          <w:tcPr>
            <w:tcW w:w="2254" w:type="dxa"/>
          </w:tcPr>
          <w:p w14:paraId="343C09FC" w14:textId="77777777" w:rsidR="00237A54" w:rsidRDefault="00237A54" w:rsidP="00ED1C91"/>
        </w:tc>
      </w:tr>
      <w:tr w:rsidR="00237A54" w14:paraId="28A42776" w14:textId="77777777" w:rsidTr="00ED1C91">
        <w:tc>
          <w:tcPr>
            <w:tcW w:w="2254" w:type="dxa"/>
          </w:tcPr>
          <w:p w14:paraId="0A5E7B1E" w14:textId="77777777" w:rsidR="00237A54" w:rsidRPr="00701ED1" w:rsidRDefault="00237A54" w:rsidP="00ED1C91">
            <w:pPr>
              <w:rPr>
                <w:i/>
              </w:rPr>
            </w:pPr>
            <w:r w:rsidRPr="00701ED1">
              <w:rPr>
                <w:i/>
              </w:rPr>
              <w:t>I would like</w:t>
            </w:r>
          </w:p>
        </w:tc>
        <w:tc>
          <w:tcPr>
            <w:tcW w:w="6762" w:type="dxa"/>
            <w:gridSpan w:val="3"/>
          </w:tcPr>
          <w:p w14:paraId="65A5E737" w14:textId="77777777" w:rsidR="00237A54" w:rsidRDefault="00237A54" w:rsidP="00ED1C91">
            <w:r>
              <w:t>To be able to see a list of requests from other users</w:t>
            </w:r>
          </w:p>
        </w:tc>
      </w:tr>
      <w:tr w:rsidR="00237A54" w14:paraId="3B708CDB" w14:textId="77777777" w:rsidTr="00ED1C91">
        <w:tc>
          <w:tcPr>
            <w:tcW w:w="2254" w:type="dxa"/>
          </w:tcPr>
          <w:p w14:paraId="3C8AA4B9" w14:textId="77777777" w:rsidR="00237A54" w:rsidRPr="00701ED1" w:rsidRDefault="00237A54" w:rsidP="00ED1C91">
            <w:pPr>
              <w:rPr>
                <w:i/>
              </w:rPr>
            </w:pPr>
            <w:r w:rsidRPr="00701ED1">
              <w:rPr>
                <w:i/>
              </w:rPr>
              <w:t>Because</w:t>
            </w:r>
          </w:p>
        </w:tc>
        <w:tc>
          <w:tcPr>
            <w:tcW w:w="6762" w:type="dxa"/>
            <w:gridSpan w:val="3"/>
          </w:tcPr>
          <w:p w14:paraId="2DDE124B" w14:textId="77777777" w:rsidR="00237A54" w:rsidRDefault="00237A54" w:rsidP="00ED1C91">
            <w:r>
              <w:t>I need to see potential partners who are interested in meeting me</w:t>
            </w:r>
          </w:p>
        </w:tc>
      </w:tr>
      <w:tr w:rsidR="00237A54" w14:paraId="68F36D60" w14:textId="77777777" w:rsidTr="00ED1C91">
        <w:tc>
          <w:tcPr>
            <w:tcW w:w="2254" w:type="dxa"/>
          </w:tcPr>
          <w:p w14:paraId="67D87D94" w14:textId="77777777" w:rsidR="00237A54" w:rsidRPr="00701ED1" w:rsidRDefault="00237A54" w:rsidP="00ED1C91">
            <w:pPr>
              <w:rPr>
                <w:i/>
              </w:rPr>
            </w:pPr>
            <w:r w:rsidRPr="00701ED1">
              <w:rPr>
                <w:i/>
              </w:rPr>
              <w:t>Acceptance Criteria</w:t>
            </w:r>
          </w:p>
        </w:tc>
        <w:tc>
          <w:tcPr>
            <w:tcW w:w="6762" w:type="dxa"/>
            <w:gridSpan w:val="3"/>
          </w:tcPr>
          <w:p w14:paraId="775696AA" w14:textId="77777777" w:rsidR="00237A54" w:rsidRDefault="00237A54" w:rsidP="00237A54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>
              <w:t>List of requests are visible and my match ranking is included</w:t>
            </w:r>
          </w:p>
          <w:p w14:paraId="4FDEFA48" w14:textId="2BCACE6C" w:rsidR="00237A54" w:rsidRDefault="00237A54" w:rsidP="00237A54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>
              <w:t xml:space="preserve">I can </w:t>
            </w:r>
            <w:r w:rsidR="009C45CC">
              <w:t>mark a profile as “unsure”</w:t>
            </w:r>
            <w:r w:rsidR="0088063C">
              <w:t xml:space="preserve">, </w:t>
            </w:r>
            <w:r w:rsidR="009C45CC">
              <w:t>“</w:t>
            </w:r>
            <w:r w:rsidR="0088063C">
              <w:t>Super</w:t>
            </w:r>
            <w:r w:rsidR="009C45CC">
              <w:t xml:space="preserve"> </w:t>
            </w:r>
            <w:r w:rsidR="0088063C">
              <w:t>Like</w:t>
            </w:r>
            <w:r w:rsidR="009C45CC">
              <w:t>”</w:t>
            </w:r>
            <w:r w:rsidR="0088063C">
              <w:t xml:space="preserve"> or </w:t>
            </w:r>
            <w:r w:rsidR="009C45CC">
              <w:t>“</w:t>
            </w:r>
            <w:r w:rsidR="0088063C">
              <w:t>Goodbye</w:t>
            </w:r>
            <w:r w:rsidR="009C45CC">
              <w:t>”</w:t>
            </w:r>
            <w:r w:rsidR="0088063C">
              <w:t xml:space="preserve"> or</w:t>
            </w:r>
            <w:r>
              <w:t xml:space="preserve"> request additional information</w:t>
            </w:r>
          </w:p>
          <w:p w14:paraId="3834862E" w14:textId="77777777" w:rsidR="00237A54" w:rsidRDefault="00237A54" w:rsidP="00237A54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>
              <w:t>When I receive a request, that person can see a limited set of details from my profile</w:t>
            </w:r>
          </w:p>
          <w:p w14:paraId="41CCCD79" w14:textId="1E5DE0CD" w:rsidR="00237A54" w:rsidRDefault="00237A54" w:rsidP="009C45CC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>
              <w:t>If I accept a request, I can see more information on the user</w:t>
            </w:r>
          </w:p>
        </w:tc>
      </w:tr>
    </w:tbl>
    <w:p w14:paraId="5DB7F495" w14:textId="349DCA63" w:rsidR="00237A54" w:rsidRDefault="00237A54" w:rsidP="00237A54"/>
    <w:p w14:paraId="246A134E" w14:textId="77777777" w:rsidR="00C00183" w:rsidRDefault="00C00183" w:rsidP="00237A5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237A54" w14:paraId="4DBB4AC4" w14:textId="77777777" w:rsidTr="00ED1C91">
        <w:tc>
          <w:tcPr>
            <w:tcW w:w="2254" w:type="dxa"/>
          </w:tcPr>
          <w:p w14:paraId="752EE9DE" w14:textId="77777777" w:rsidR="00237A54" w:rsidRPr="00701ED1" w:rsidRDefault="00237A54" w:rsidP="00ED1C91">
            <w:pPr>
              <w:rPr>
                <w:i/>
              </w:rPr>
            </w:pPr>
            <w:r w:rsidRPr="00701ED1">
              <w:rPr>
                <w:i/>
              </w:rPr>
              <w:t>US001</w:t>
            </w:r>
          </w:p>
        </w:tc>
        <w:tc>
          <w:tcPr>
            <w:tcW w:w="2254" w:type="dxa"/>
          </w:tcPr>
          <w:p w14:paraId="23CEDF83" w14:textId="77777777" w:rsidR="00237A54" w:rsidRPr="00701ED1" w:rsidRDefault="00237A54" w:rsidP="00ED1C91">
            <w:pPr>
              <w:rPr>
                <w:b/>
              </w:rPr>
            </w:pPr>
            <w:r>
              <w:rPr>
                <w:b/>
              </w:rPr>
              <w:t>Moderation</w:t>
            </w:r>
          </w:p>
        </w:tc>
        <w:tc>
          <w:tcPr>
            <w:tcW w:w="2254" w:type="dxa"/>
          </w:tcPr>
          <w:p w14:paraId="526173CA" w14:textId="77777777" w:rsidR="00237A54" w:rsidRPr="00701ED1" w:rsidRDefault="00237A54" w:rsidP="00ED1C91">
            <w:pPr>
              <w:rPr>
                <w:i/>
              </w:rPr>
            </w:pPr>
            <w:r w:rsidRPr="00701ED1">
              <w:rPr>
                <w:i/>
              </w:rPr>
              <w:t>Priority</w:t>
            </w:r>
          </w:p>
        </w:tc>
        <w:tc>
          <w:tcPr>
            <w:tcW w:w="2254" w:type="dxa"/>
          </w:tcPr>
          <w:p w14:paraId="7FA3E5FE" w14:textId="77777777" w:rsidR="00237A54" w:rsidRPr="00701ED1" w:rsidRDefault="00237A54" w:rsidP="00ED1C91">
            <w:pPr>
              <w:rPr>
                <w:b/>
              </w:rPr>
            </w:pPr>
            <w:r w:rsidRPr="00701ED1">
              <w:rPr>
                <w:b/>
              </w:rPr>
              <w:t>High</w:t>
            </w:r>
          </w:p>
        </w:tc>
      </w:tr>
      <w:tr w:rsidR="00237A54" w14:paraId="6AE26AB7" w14:textId="77777777" w:rsidTr="00ED1C91">
        <w:tc>
          <w:tcPr>
            <w:tcW w:w="2254" w:type="dxa"/>
          </w:tcPr>
          <w:p w14:paraId="25302708" w14:textId="77777777" w:rsidR="00237A54" w:rsidRPr="00701ED1" w:rsidRDefault="00237A54" w:rsidP="00ED1C91">
            <w:pPr>
              <w:rPr>
                <w:i/>
              </w:rPr>
            </w:pPr>
            <w:r w:rsidRPr="00701ED1">
              <w:rPr>
                <w:i/>
              </w:rPr>
              <w:t>As A</w:t>
            </w:r>
          </w:p>
        </w:tc>
        <w:tc>
          <w:tcPr>
            <w:tcW w:w="2254" w:type="dxa"/>
          </w:tcPr>
          <w:p w14:paraId="435631FA" w14:textId="1E8D7A69" w:rsidR="00237A54" w:rsidRDefault="00237A54" w:rsidP="00ED1C91">
            <w:r>
              <w:t xml:space="preserve">System </w:t>
            </w:r>
            <w:r w:rsidR="00C00183">
              <w:t>Administrator</w:t>
            </w:r>
          </w:p>
        </w:tc>
        <w:tc>
          <w:tcPr>
            <w:tcW w:w="2254" w:type="dxa"/>
          </w:tcPr>
          <w:p w14:paraId="5CC81604" w14:textId="77777777" w:rsidR="00237A54" w:rsidRPr="00701ED1" w:rsidRDefault="00237A54" w:rsidP="00ED1C91">
            <w:pPr>
              <w:rPr>
                <w:i/>
              </w:rPr>
            </w:pPr>
            <w:r w:rsidRPr="00701ED1">
              <w:rPr>
                <w:i/>
              </w:rPr>
              <w:t>Estimate</w:t>
            </w:r>
          </w:p>
        </w:tc>
        <w:tc>
          <w:tcPr>
            <w:tcW w:w="2254" w:type="dxa"/>
          </w:tcPr>
          <w:p w14:paraId="03017B43" w14:textId="77777777" w:rsidR="00237A54" w:rsidRDefault="00237A54" w:rsidP="00ED1C91"/>
        </w:tc>
      </w:tr>
      <w:tr w:rsidR="00237A54" w14:paraId="74FC362B" w14:textId="77777777" w:rsidTr="00ED1C91">
        <w:tc>
          <w:tcPr>
            <w:tcW w:w="2254" w:type="dxa"/>
          </w:tcPr>
          <w:p w14:paraId="0B24E33A" w14:textId="77777777" w:rsidR="00237A54" w:rsidRPr="00701ED1" w:rsidRDefault="00237A54" w:rsidP="00ED1C91">
            <w:pPr>
              <w:rPr>
                <w:i/>
              </w:rPr>
            </w:pPr>
            <w:r w:rsidRPr="00701ED1">
              <w:rPr>
                <w:i/>
              </w:rPr>
              <w:t>I would like</w:t>
            </w:r>
          </w:p>
        </w:tc>
        <w:tc>
          <w:tcPr>
            <w:tcW w:w="6762" w:type="dxa"/>
            <w:gridSpan w:val="3"/>
          </w:tcPr>
          <w:p w14:paraId="212DCC1D" w14:textId="63B20B03" w:rsidR="00237A54" w:rsidRDefault="00237A54" w:rsidP="00ED1C91">
            <w:r>
              <w:t>To be able to oversee communications between users and block illegal or explicit content</w:t>
            </w:r>
            <w:r w:rsidR="00C00183">
              <w:t>.</w:t>
            </w:r>
          </w:p>
        </w:tc>
      </w:tr>
      <w:tr w:rsidR="00237A54" w14:paraId="2C2F71DB" w14:textId="77777777" w:rsidTr="00ED1C91">
        <w:tc>
          <w:tcPr>
            <w:tcW w:w="2254" w:type="dxa"/>
          </w:tcPr>
          <w:p w14:paraId="0AB71453" w14:textId="77777777" w:rsidR="00237A54" w:rsidRPr="00701ED1" w:rsidRDefault="00237A54" w:rsidP="00ED1C91">
            <w:pPr>
              <w:rPr>
                <w:i/>
              </w:rPr>
            </w:pPr>
            <w:r w:rsidRPr="00701ED1">
              <w:rPr>
                <w:i/>
              </w:rPr>
              <w:t>Because</w:t>
            </w:r>
          </w:p>
        </w:tc>
        <w:tc>
          <w:tcPr>
            <w:tcW w:w="6762" w:type="dxa"/>
            <w:gridSpan w:val="3"/>
          </w:tcPr>
          <w:p w14:paraId="2C935BA4" w14:textId="77777777" w:rsidR="00237A54" w:rsidRDefault="00237A54" w:rsidP="00ED1C91">
            <w:r>
              <w:t>The web site has a duty of care to their users</w:t>
            </w:r>
          </w:p>
        </w:tc>
      </w:tr>
      <w:tr w:rsidR="00237A54" w14:paraId="221B08E6" w14:textId="77777777" w:rsidTr="00ED1C91">
        <w:tc>
          <w:tcPr>
            <w:tcW w:w="2254" w:type="dxa"/>
          </w:tcPr>
          <w:p w14:paraId="332F98C7" w14:textId="77777777" w:rsidR="00237A54" w:rsidRPr="00701ED1" w:rsidRDefault="00237A54" w:rsidP="00ED1C91">
            <w:pPr>
              <w:rPr>
                <w:i/>
              </w:rPr>
            </w:pPr>
            <w:r w:rsidRPr="00701ED1">
              <w:rPr>
                <w:i/>
              </w:rPr>
              <w:t>Acceptance Criteria</w:t>
            </w:r>
          </w:p>
        </w:tc>
        <w:tc>
          <w:tcPr>
            <w:tcW w:w="6762" w:type="dxa"/>
            <w:gridSpan w:val="3"/>
          </w:tcPr>
          <w:p w14:paraId="4404E94D" w14:textId="77777777" w:rsidR="00237A54" w:rsidRDefault="00237A54" w:rsidP="00237A54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>
              <w:t>A black list of words is maintained</w:t>
            </w:r>
          </w:p>
          <w:p w14:paraId="0B77151A" w14:textId="77777777" w:rsidR="00237A54" w:rsidRDefault="00237A54" w:rsidP="00237A54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>
              <w:t>Content containing black listed words is automatically blocked</w:t>
            </w:r>
          </w:p>
          <w:p w14:paraId="72715006" w14:textId="77777777" w:rsidR="00237A54" w:rsidRDefault="00237A54" w:rsidP="00237A54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>
              <w:t>The request will expire after a number of days</w:t>
            </w:r>
          </w:p>
          <w:p w14:paraId="0017DE42" w14:textId="77777777" w:rsidR="00237A54" w:rsidRDefault="00237A54" w:rsidP="00237A54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>
              <w:t>Option to report inappropriate content is available to users</w:t>
            </w:r>
          </w:p>
          <w:p w14:paraId="2EB648FE" w14:textId="77777777" w:rsidR="00237A54" w:rsidRDefault="00237A54" w:rsidP="00237A54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>
              <w:t>Option to ban users from using the site</w:t>
            </w:r>
          </w:p>
        </w:tc>
      </w:tr>
    </w:tbl>
    <w:p w14:paraId="023131C1" w14:textId="484D6185" w:rsidR="00237A54" w:rsidRDefault="00237A54" w:rsidP="00237A5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C00183" w14:paraId="4C972867" w14:textId="77777777" w:rsidTr="00ED1C91">
        <w:tc>
          <w:tcPr>
            <w:tcW w:w="2254" w:type="dxa"/>
          </w:tcPr>
          <w:p w14:paraId="51C0D088" w14:textId="77777777" w:rsidR="00C00183" w:rsidRPr="00701ED1" w:rsidRDefault="00C00183" w:rsidP="00ED1C91">
            <w:pPr>
              <w:rPr>
                <w:i/>
              </w:rPr>
            </w:pPr>
            <w:r w:rsidRPr="00701ED1">
              <w:rPr>
                <w:i/>
              </w:rPr>
              <w:t>US001</w:t>
            </w:r>
          </w:p>
        </w:tc>
        <w:tc>
          <w:tcPr>
            <w:tcW w:w="2254" w:type="dxa"/>
          </w:tcPr>
          <w:p w14:paraId="6D0CE1B9" w14:textId="77777777" w:rsidR="00C00183" w:rsidRPr="00701ED1" w:rsidRDefault="00C00183" w:rsidP="00ED1C91">
            <w:pPr>
              <w:rPr>
                <w:b/>
              </w:rPr>
            </w:pPr>
            <w:r>
              <w:rPr>
                <w:b/>
              </w:rPr>
              <w:t>Moderation</w:t>
            </w:r>
          </w:p>
        </w:tc>
        <w:tc>
          <w:tcPr>
            <w:tcW w:w="2254" w:type="dxa"/>
          </w:tcPr>
          <w:p w14:paraId="223C5AC3" w14:textId="77777777" w:rsidR="00C00183" w:rsidRPr="00701ED1" w:rsidRDefault="00C00183" w:rsidP="00ED1C91">
            <w:pPr>
              <w:rPr>
                <w:i/>
              </w:rPr>
            </w:pPr>
            <w:r w:rsidRPr="00701ED1">
              <w:rPr>
                <w:i/>
              </w:rPr>
              <w:t>Priority</w:t>
            </w:r>
          </w:p>
        </w:tc>
        <w:tc>
          <w:tcPr>
            <w:tcW w:w="2254" w:type="dxa"/>
          </w:tcPr>
          <w:p w14:paraId="0072BBB1" w14:textId="77777777" w:rsidR="00C00183" w:rsidRPr="00701ED1" w:rsidRDefault="00C00183" w:rsidP="00ED1C91">
            <w:pPr>
              <w:rPr>
                <w:b/>
              </w:rPr>
            </w:pPr>
            <w:r w:rsidRPr="00701ED1">
              <w:rPr>
                <w:b/>
              </w:rPr>
              <w:t>High</w:t>
            </w:r>
          </w:p>
        </w:tc>
      </w:tr>
      <w:tr w:rsidR="00C00183" w14:paraId="141D79BB" w14:textId="77777777" w:rsidTr="00ED1C91">
        <w:tc>
          <w:tcPr>
            <w:tcW w:w="2254" w:type="dxa"/>
          </w:tcPr>
          <w:p w14:paraId="5DF5CC9C" w14:textId="77777777" w:rsidR="00C00183" w:rsidRPr="00701ED1" w:rsidRDefault="00C00183" w:rsidP="00ED1C91">
            <w:pPr>
              <w:rPr>
                <w:i/>
              </w:rPr>
            </w:pPr>
            <w:r w:rsidRPr="00701ED1">
              <w:rPr>
                <w:i/>
              </w:rPr>
              <w:t>As A</w:t>
            </w:r>
          </w:p>
        </w:tc>
        <w:tc>
          <w:tcPr>
            <w:tcW w:w="2254" w:type="dxa"/>
          </w:tcPr>
          <w:p w14:paraId="39B77622" w14:textId="1AD5DA53" w:rsidR="00C00183" w:rsidRDefault="00C00183" w:rsidP="00ED1C91">
            <w:r>
              <w:t>User</w:t>
            </w:r>
          </w:p>
        </w:tc>
        <w:tc>
          <w:tcPr>
            <w:tcW w:w="2254" w:type="dxa"/>
          </w:tcPr>
          <w:p w14:paraId="4E3BBAB0" w14:textId="77777777" w:rsidR="00C00183" w:rsidRPr="00701ED1" w:rsidRDefault="00C00183" w:rsidP="00ED1C91">
            <w:pPr>
              <w:rPr>
                <w:i/>
              </w:rPr>
            </w:pPr>
            <w:r w:rsidRPr="00701ED1">
              <w:rPr>
                <w:i/>
              </w:rPr>
              <w:t>Estimate</w:t>
            </w:r>
          </w:p>
        </w:tc>
        <w:tc>
          <w:tcPr>
            <w:tcW w:w="2254" w:type="dxa"/>
          </w:tcPr>
          <w:p w14:paraId="6475BE96" w14:textId="77777777" w:rsidR="00C00183" w:rsidRDefault="00C00183" w:rsidP="00ED1C91"/>
        </w:tc>
      </w:tr>
      <w:tr w:rsidR="00C00183" w14:paraId="7F48AC37" w14:textId="77777777" w:rsidTr="00ED1C91">
        <w:tc>
          <w:tcPr>
            <w:tcW w:w="2254" w:type="dxa"/>
          </w:tcPr>
          <w:p w14:paraId="49D3AA5D" w14:textId="77777777" w:rsidR="00C00183" w:rsidRPr="00701ED1" w:rsidRDefault="00C00183" w:rsidP="00ED1C91">
            <w:pPr>
              <w:rPr>
                <w:i/>
              </w:rPr>
            </w:pPr>
            <w:r w:rsidRPr="00701ED1">
              <w:rPr>
                <w:i/>
              </w:rPr>
              <w:t>I would like</w:t>
            </w:r>
          </w:p>
        </w:tc>
        <w:tc>
          <w:tcPr>
            <w:tcW w:w="6762" w:type="dxa"/>
            <w:gridSpan w:val="3"/>
          </w:tcPr>
          <w:p w14:paraId="583B8ACC" w14:textId="57FFD045" w:rsidR="00C00183" w:rsidRDefault="00C00183" w:rsidP="00ED1C91">
            <w:r>
              <w:t xml:space="preserve">Notify the system administrator of inappropriate behaviour </w:t>
            </w:r>
          </w:p>
        </w:tc>
      </w:tr>
      <w:tr w:rsidR="00C00183" w14:paraId="193B2B02" w14:textId="77777777" w:rsidTr="00ED1C91">
        <w:tc>
          <w:tcPr>
            <w:tcW w:w="2254" w:type="dxa"/>
          </w:tcPr>
          <w:p w14:paraId="2203C0B4" w14:textId="77777777" w:rsidR="00C00183" w:rsidRPr="00701ED1" w:rsidRDefault="00C00183" w:rsidP="00ED1C91">
            <w:pPr>
              <w:rPr>
                <w:i/>
              </w:rPr>
            </w:pPr>
            <w:r w:rsidRPr="00701ED1">
              <w:rPr>
                <w:i/>
              </w:rPr>
              <w:t>Because</w:t>
            </w:r>
          </w:p>
        </w:tc>
        <w:tc>
          <w:tcPr>
            <w:tcW w:w="6762" w:type="dxa"/>
            <w:gridSpan w:val="3"/>
          </w:tcPr>
          <w:p w14:paraId="050483A6" w14:textId="2CEFDB42" w:rsidR="00C00183" w:rsidRDefault="00C00183" w:rsidP="00ED1C91">
            <w:r>
              <w:t>I would like to be protected from other user</w:t>
            </w:r>
            <w:r w:rsidR="00CC4B65">
              <w:t>’</w:t>
            </w:r>
            <w:r>
              <w:t>s behaviour when I take offence</w:t>
            </w:r>
          </w:p>
        </w:tc>
      </w:tr>
      <w:tr w:rsidR="00C00183" w14:paraId="7E79BEC8" w14:textId="77777777" w:rsidTr="00ED1C91">
        <w:tc>
          <w:tcPr>
            <w:tcW w:w="2254" w:type="dxa"/>
          </w:tcPr>
          <w:p w14:paraId="0DEDABF2" w14:textId="77777777" w:rsidR="00C00183" w:rsidRPr="00701ED1" w:rsidRDefault="00C00183" w:rsidP="00ED1C91">
            <w:pPr>
              <w:rPr>
                <w:i/>
              </w:rPr>
            </w:pPr>
            <w:r w:rsidRPr="00701ED1">
              <w:rPr>
                <w:i/>
              </w:rPr>
              <w:t>Acceptance Criteria</w:t>
            </w:r>
          </w:p>
        </w:tc>
        <w:tc>
          <w:tcPr>
            <w:tcW w:w="6762" w:type="dxa"/>
            <w:gridSpan w:val="3"/>
          </w:tcPr>
          <w:p w14:paraId="60F17184" w14:textId="77777777" w:rsidR="00C00183" w:rsidRDefault="00C00183" w:rsidP="00ED1C91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>
              <w:t>A notification of bad behaviour can be initiated by the user</w:t>
            </w:r>
          </w:p>
          <w:p w14:paraId="2EC96022" w14:textId="09AC34E4" w:rsidR="00C00183" w:rsidRDefault="00C00183" w:rsidP="00C00183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>
              <w:t>The user is notified of the actions taken by the administrator</w:t>
            </w:r>
          </w:p>
        </w:tc>
      </w:tr>
    </w:tbl>
    <w:p w14:paraId="5BA30946" w14:textId="18A7BA18" w:rsidR="00C00183" w:rsidRDefault="00C00183" w:rsidP="00237A54"/>
    <w:p w14:paraId="759AE143" w14:textId="77777777" w:rsidR="00C00183" w:rsidRDefault="00C00183" w:rsidP="00237A5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C00183" w14:paraId="436614DB" w14:textId="77777777" w:rsidTr="00ED1C91">
        <w:tc>
          <w:tcPr>
            <w:tcW w:w="2254" w:type="dxa"/>
          </w:tcPr>
          <w:p w14:paraId="2197CD2E" w14:textId="77777777" w:rsidR="00C00183" w:rsidRPr="00701ED1" w:rsidRDefault="00C00183" w:rsidP="00ED1C91">
            <w:pPr>
              <w:rPr>
                <w:i/>
              </w:rPr>
            </w:pPr>
            <w:r w:rsidRPr="00701ED1">
              <w:rPr>
                <w:i/>
              </w:rPr>
              <w:t>US001</w:t>
            </w:r>
          </w:p>
        </w:tc>
        <w:tc>
          <w:tcPr>
            <w:tcW w:w="2254" w:type="dxa"/>
          </w:tcPr>
          <w:p w14:paraId="57A72A10" w14:textId="77777777" w:rsidR="00C00183" w:rsidRPr="00701ED1" w:rsidRDefault="00C00183" w:rsidP="00ED1C91">
            <w:pPr>
              <w:rPr>
                <w:b/>
              </w:rPr>
            </w:pPr>
            <w:r>
              <w:rPr>
                <w:b/>
              </w:rPr>
              <w:t>Moderation</w:t>
            </w:r>
          </w:p>
        </w:tc>
        <w:tc>
          <w:tcPr>
            <w:tcW w:w="2254" w:type="dxa"/>
          </w:tcPr>
          <w:p w14:paraId="4305852C" w14:textId="77777777" w:rsidR="00C00183" w:rsidRPr="00701ED1" w:rsidRDefault="00C00183" w:rsidP="00ED1C91">
            <w:pPr>
              <w:rPr>
                <w:i/>
              </w:rPr>
            </w:pPr>
            <w:r w:rsidRPr="00701ED1">
              <w:rPr>
                <w:i/>
              </w:rPr>
              <w:t>Priority</w:t>
            </w:r>
          </w:p>
        </w:tc>
        <w:tc>
          <w:tcPr>
            <w:tcW w:w="2254" w:type="dxa"/>
          </w:tcPr>
          <w:p w14:paraId="45D2CF43" w14:textId="77777777" w:rsidR="00C00183" w:rsidRPr="00701ED1" w:rsidRDefault="00C00183" w:rsidP="00ED1C91">
            <w:pPr>
              <w:rPr>
                <w:b/>
              </w:rPr>
            </w:pPr>
            <w:r w:rsidRPr="00701ED1">
              <w:rPr>
                <w:b/>
              </w:rPr>
              <w:t>High</w:t>
            </w:r>
          </w:p>
        </w:tc>
      </w:tr>
      <w:tr w:rsidR="00C00183" w14:paraId="66C9F85C" w14:textId="77777777" w:rsidTr="00ED1C91">
        <w:tc>
          <w:tcPr>
            <w:tcW w:w="2254" w:type="dxa"/>
          </w:tcPr>
          <w:p w14:paraId="3E3AF564" w14:textId="77777777" w:rsidR="00C00183" w:rsidRPr="00701ED1" w:rsidRDefault="00C00183" w:rsidP="00ED1C91">
            <w:pPr>
              <w:rPr>
                <w:i/>
              </w:rPr>
            </w:pPr>
            <w:r w:rsidRPr="00701ED1">
              <w:rPr>
                <w:i/>
              </w:rPr>
              <w:t>As A</w:t>
            </w:r>
          </w:p>
        </w:tc>
        <w:tc>
          <w:tcPr>
            <w:tcW w:w="2254" w:type="dxa"/>
          </w:tcPr>
          <w:p w14:paraId="76E4E361" w14:textId="77777777" w:rsidR="00C00183" w:rsidRDefault="00C00183" w:rsidP="00ED1C91">
            <w:r>
              <w:t>System Administrator</w:t>
            </w:r>
          </w:p>
        </w:tc>
        <w:tc>
          <w:tcPr>
            <w:tcW w:w="2254" w:type="dxa"/>
          </w:tcPr>
          <w:p w14:paraId="45F3E936" w14:textId="77777777" w:rsidR="00C00183" w:rsidRPr="00701ED1" w:rsidRDefault="00C00183" w:rsidP="00ED1C91">
            <w:pPr>
              <w:rPr>
                <w:i/>
              </w:rPr>
            </w:pPr>
            <w:r w:rsidRPr="00701ED1">
              <w:rPr>
                <w:i/>
              </w:rPr>
              <w:t>Estimate</w:t>
            </w:r>
          </w:p>
        </w:tc>
        <w:tc>
          <w:tcPr>
            <w:tcW w:w="2254" w:type="dxa"/>
          </w:tcPr>
          <w:p w14:paraId="3946A8E4" w14:textId="77777777" w:rsidR="00C00183" w:rsidRDefault="00C00183" w:rsidP="00ED1C91"/>
        </w:tc>
      </w:tr>
      <w:tr w:rsidR="00C00183" w14:paraId="292D2C24" w14:textId="77777777" w:rsidTr="00ED1C91">
        <w:tc>
          <w:tcPr>
            <w:tcW w:w="2254" w:type="dxa"/>
          </w:tcPr>
          <w:p w14:paraId="6D49D0D6" w14:textId="77777777" w:rsidR="00C00183" w:rsidRPr="00701ED1" w:rsidRDefault="00C00183" w:rsidP="00ED1C91">
            <w:pPr>
              <w:rPr>
                <w:i/>
              </w:rPr>
            </w:pPr>
            <w:r w:rsidRPr="00701ED1">
              <w:rPr>
                <w:i/>
              </w:rPr>
              <w:t>I would like</w:t>
            </w:r>
          </w:p>
        </w:tc>
        <w:tc>
          <w:tcPr>
            <w:tcW w:w="6762" w:type="dxa"/>
            <w:gridSpan w:val="3"/>
          </w:tcPr>
          <w:p w14:paraId="43DDA5C4" w14:textId="17190487" w:rsidR="00C00183" w:rsidRDefault="00C00183" w:rsidP="00ED1C91">
            <w:r>
              <w:t>Receive and process a notification of inappropriate behaviour from a user</w:t>
            </w:r>
          </w:p>
        </w:tc>
      </w:tr>
      <w:tr w:rsidR="00C00183" w14:paraId="74516B7D" w14:textId="77777777" w:rsidTr="00ED1C91">
        <w:tc>
          <w:tcPr>
            <w:tcW w:w="2254" w:type="dxa"/>
          </w:tcPr>
          <w:p w14:paraId="4503360C" w14:textId="77777777" w:rsidR="00C00183" w:rsidRPr="00701ED1" w:rsidRDefault="00C00183" w:rsidP="00ED1C91">
            <w:pPr>
              <w:rPr>
                <w:i/>
              </w:rPr>
            </w:pPr>
            <w:r w:rsidRPr="00701ED1">
              <w:rPr>
                <w:i/>
              </w:rPr>
              <w:t>Because</w:t>
            </w:r>
          </w:p>
        </w:tc>
        <w:tc>
          <w:tcPr>
            <w:tcW w:w="6762" w:type="dxa"/>
            <w:gridSpan w:val="3"/>
          </w:tcPr>
          <w:p w14:paraId="273D4373" w14:textId="77777777" w:rsidR="00C00183" w:rsidRDefault="00C00183" w:rsidP="00ED1C91">
            <w:r>
              <w:t>The web site has a duty of care to their users</w:t>
            </w:r>
          </w:p>
        </w:tc>
      </w:tr>
      <w:tr w:rsidR="00C00183" w14:paraId="7CD18B09" w14:textId="77777777" w:rsidTr="00ED1C91">
        <w:tc>
          <w:tcPr>
            <w:tcW w:w="2254" w:type="dxa"/>
          </w:tcPr>
          <w:p w14:paraId="72959D02" w14:textId="77777777" w:rsidR="00C00183" w:rsidRPr="00701ED1" w:rsidRDefault="00C00183" w:rsidP="00ED1C91">
            <w:pPr>
              <w:rPr>
                <w:i/>
              </w:rPr>
            </w:pPr>
            <w:r w:rsidRPr="00701ED1">
              <w:rPr>
                <w:i/>
              </w:rPr>
              <w:t>Acceptance Criteria</w:t>
            </w:r>
          </w:p>
        </w:tc>
        <w:tc>
          <w:tcPr>
            <w:tcW w:w="6762" w:type="dxa"/>
            <w:gridSpan w:val="3"/>
          </w:tcPr>
          <w:p w14:paraId="39476BF4" w14:textId="4196809B" w:rsidR="00C00183" w:rsidRDefault="00CC4B65" w:rsidP="00ED1C91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>
              <w:t>Users can be temporarily blocked from logging into the system for a period of time</w:t>
            </w:r>
          </w:p>
          <w:p w14:paraId="63DBECA2" w14:textId="77777777" w:rsidR="00CC4B65" w:rsidRDefault="00CC4B65" w:rsidP="00ED1C91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>
              <w:t>User can be blocked from communicating with another specific user</w:t>
            </w:r>
          </w:p>
          <w:p w14:paraId="481C32B1" w14:textId="4225E950" w:rsidR="00CC4B65" w:rsidRDefault="00CC4B65" w:rsidP="00ED1C91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>
              <w:t>User can be permanently blocked from using the system</w:t>
            </w:r>
          </w:p>
        </w:tc>
      </w:tr>
    </w:tbl>
    <w:p w14:paraId="0AE22AFC" w14:textId="3ABE5847" w:rsidR="00C00183" w:rsidRDefault="00C00183" w:rsidP="00237A54"/>
    <w:p w14:paraId="334D5D82" w14:textId="3A09032B" w:rsidR="00CC4B65" w:rsidRDefault="00CC4B65" w:rsidP="00237A5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CC4B65" w14:paraId="4FE05074" w14:textId="77777777" w:rsidTr="00ED1C91">
        <w:tc>
          <w:tcPr>
            <w:tcW w:w="2254" w:type="dxa"/>
          </w:tcPr>
          <w:p w14:paraId="41203679" w14:textId="77777777" w:rsidR="00CC4B65" w:rsidRPr="00701ED1" w:rsidRDefault="00CC4B65" w:rsidP="00ED1C91">
            <w:pPr>
              <w:rPr>
                <w:i/>
              </w:rPr>
            </w:pPr>
            <w:r w:rsidRPr="00701ED1">
              <w:rPr>
                <w:i/>
              </w:rPr>
              <w:t>US001</w:t>
            </w:r>
          </w:p>
        </w:tc>
        <w:tc>
          <w:tcPr>
            <w:tcW w:w="2254" w:type="dxa"/>
          </w:tcPr>
          <w:p w14:paraId="0BD6A124" w14:textId="1EACB3BB" w:rsidR="00CC4B65" w:rsidRPr="00701ED1" w:rsidRDefault="00CC4B65" w:rsidP="00ED1C91">
            <w:pPr>
              <w:rPr>
                <w:b/>
              </w:rPr>
            </w:pPr>
            <w:r>
              <w:rPr>
                <w:b/>
              </w:rPr>
              <w:t>Account destruction</w:t>
            </w:r>
          </w:p>
        </w:tc>
        <w:tc>
          <w:tcPr>
            <w:tcW w:w="2254" w:type="dxa"/>
          </w:tcPr>
          <w:p w14:paraId="43F0AC1B" w14:textId="77777777" w:rsidR="00CC4B65" w:rsidRPr="00701ED1" w:rsidRDefault="00CC4B65" w:rsidP="00ED1C91">
            <w:pPr>
              <w:rPr>
                <w:i/>
              </w:rPr>
            </w:pPr>
            <w:r w:rsidRPr="00701ED1">
              <w:rPr>
                <w:i/>
              </w:rPr>
              <w:t>Priority</w:t>
            </w:r>
          </w:p>
        </w:tc>
        <w:tc>
          <w:tcPr>
            <w:tcW w:w="2254" w:type="dxa"/>
          </w:tcPr>
          <w:p w14:paraId="03077356" w14:textId="77777777" w:rsidR="00CC4B65" w:rsidRPr="00701ED1" w:rsidRDefault="00CC4B65" w:rsidP="00ED1C91">
            <w:pPr>
              <w:rPr>
                <w:b/>
              </w:rPr>
            </w:pPr>
            <w:r w:rsidRPr="00701ED1">
              <w:rPr>
                <w:b/>
              </w:rPr>
              <w:t>High</w:t>
            </w:r>
          </w:p>
        </w:tc>
      </w:tr>
      <w:tr w:rsidR="00CC4B65" w14:paraId="540F0DEB" w14:textId="77777777" w:rsidTr="00ED1C91">
        <w:tc>
          <w:tcPr>
            <w:tcW w:w="2254" w:type="dxa"/>
          </w:tcPr>
          <w:p w14:paraId="6B7B6468" w14:textId="77777777" w:rsidR="00CC4B65" w:rsidRPr="00701ED1" w:rsidRDefault="00CC4B65" w:rsidP="00ED1C91">
            <w:pPr>
              <w:rPr>
                <w:i/>
              </w:rPr>
            </w:pPr>
            <w:r w:rsidRPr="00701ED1">
              <w:rPr>
                <w:i/>
              </w:rPr>
              <w:t>As A</w:t>
            </w:r>
          </w:p>
        </w:tc>
        <w:tc>
          <w:tcPr>
            <w:tcW w:w="2254" w:type="dxa"/>
          </w:tcPr>
          <w:p w14:paraId="77C7DAB2" w14:textId="77777777" w:rsidR="00CC4B65" w:rsidRDefault="00CC4B65" w:rsidP="00ED1C91">
            <w:r>
              <w:t>User</w:t>
            </w:r>
          </w:p>
        </w:tc>
        <w:tc>
          <w:tcPr>
            <w:tcW w:w="2254" w:type="dxa"/>
          </w:tcPr>
          <w:p w14:paraId="491DD4AD" w14:textId="77777777" w:rsidR="00CC4B65" w:rsidRPr="00701ED1" w:rsidRDefault="00CC4B65" w:rsidP="00ED1C91">
            <w:pPr>
              <w:rPr>
                <w:i/>
              </w:rPr>
            </w:pPr>
            <w:r w:rsidRPr="00701ED1">
              <w:rPr>
                <w:i/>
              </w:rPr>
              <w:t>Estimate</w:t>
            </w:r>
          </w:p>
        </w:tc>
        <w:tc>
          <w:tcPr>
            <w:tcW w:w="2254" w:type="dxa"/>
          </w:tcPr>
          <w:p w14:paraId="1874CDFC" w14:textId="77777777" w:rsidR="00CC4B65" w:rsidRDefault="00CC4B65" w:rsidP="00ED1C91"/>
        </w:tc>
      </w:tr>
      <w:tr w:rsidR="00CC4B65" w14:paraId="66DF9C9E" w14:textId="77777777" w:rsidTr="00ED1C91">
        <w:tc>
          <w:tcPr>
            <w:tcW w:w="2254" w:type="dxa"/>
          </w:tcPr>
          <w:p w14:paraId="6095D440" w14:textId="77777777" w:rsidR="00CC4B65" w:rsidRPr="00701ED1" w:rsidRDefault="00CC4B65" w:rsidP="00ED1C91">
            <w:pPr>
              <w:rPr>
                <w:i/>
              </w:rPr>
            </w:pPr>
            <w:r w:rsidRPr="00701ED1">
              <w:rPr>
                <w:i/>
              </w:rPr>
              <w:t>I would like</w:t>
            </w:r>
          </w:p>
        </w:tc>
        <w:tc>
          <w:tcPr>
            <w:tcW w:w="6762" w:type="dxa"/>
            <w:gridSpan w:val="3"/>
          </w:tcPr>
          <w:p w14:paraId="6EFC79F5" w14:textId="7DABEC5B" w:rsidR="00CC4B65" w:rsidRDefault="00CC4B65" w:rsidP="00ED1C91">
            <w:r>
              <w:t>To be able to request that my account is removed from the system</w:t>
            </w:r>
          </w:p>
        </w:tc>
      </w:tr>
      <w:tr w:rsidR="00CC4B65" w14:paraId="4309405A" w14:textId="77777777" w:rsidTr="00ED1C91">
        <w:tc>
          <w:tcPr>
            <w:tcW w:w="2254" w:type="dxa"/>
          </w:tcPr>
          <w:p w14:paraId="2B8859E7" w14:textId="77777777" w:rsidR="00CC4B65" w:rsidRPr="00701ED1" w:rsidRDefault="00CC4B65" w:rsidP="00ED1C91">
            <w:pPr>
              <w:rPr>
                <w:i/>
              </w:rPr>
            </w:pPr>
            <w:r w:rsidRPr="00701ED1">
              <w:rPr>
                <w:i/>
              </w:rPr>
              <w:t>Because</w:t>
            </w:r>
          </w:p>
        </w:tc>
        <w:tc>
          <w:tcPr>
            <w:tcW w:w="6762" w:type="dxa"/>
            <w:gridSpan w:val="3"/>
          </w:tcPr>
          <w:p w14:paraId="28EDBA1A" w14:textId="79E753A0" w:rsidR="00CC4B65" w:rsidRDefault="00CC4B65" w:rsidP="00ED1C91">
            <w:r>
              <w:t>GDPR compliance</w:t>
            </w:r>
          </w:p>
        </w:tc>
      </w:tr>
      <w:tr w:rsidR="00CC4B65" w14:paraId="6645E8E7" w14:textId="77777777" w:rsidTr="00ED1C91">
        <w:tc>
          <w:tcPr>
            <w:tcW w:w="2254" w:type="dxa"/>
          </w:tcPr>
          <w:p w14:paraId="54F68C6B" w14:textId="77777777" w:rsidR="00CC4B65" w:rsidRPr="00701ED1" w:rsidRDefault="00CC4B65" w:rsidP="00ED1C91">
            <w:pPr>
              <w:rPr>
                <w:i/>
              </w:rPr>
            </w:pPr>
            <w:r w:rsidRPr="00701ED1">
              <w:rPr>
                <w:i/>
              </w:rPr>
              <w:t>Acceptance Criteria</w:t>
            </w:r>
          </w:p>
        </w:tc>
        <w:tc>
          <w:tcPr>
            <w:tcW w:w="6762" w:type="dxa"/>
            <w:gridSpan w:val="3"/>
          </w:tcPr>
          <w:p w14:paraId="1175C8E7" w14:textId="0C7E133D" w:rsidR="00CC4B65" w:rsidRDefault="00CC4B65" w:rsidP="00ED1C91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>
              <w:t>User details including all communications from that user are removed from the system</w:t>
            </w:r>
          </w:p>
          <w:p w14:paraId="6EA90C33" w14:textId="77777777" w:rsidR="00CC4B65" w:rsidRDefault="00CC4B65" w:rsidP="00ED1C91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</w:p>
        </w:tc>
      </w:tr>
    </w:tbl>
    <w:p w14:paraId="06CB5248" w14:textId="77777777" w:rsidR="00CC4B65" w:rsidRDefault="00CC4B65" w:rsidP="00237A54"/>
    <w:p w14:paraId="65393652" w14:textId="77777777" w:rsidR="00C00183" w:rsidRDefault="00C00183" w:rsidP="00237A5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237A54" w14:paraId="186C977D" w14:textId="77777777" w:rsidTr="00ED1C91">
        <w:tc>
          <w:tcPr>
            <w:tcW w:w="2254" w:type="dxa"/>
          </w:tcPr>
          <w:p w14:paraId="344E768E" w14:textId="77777777" w:rsidR="00237A54" w:rsidRPr="00701ED1" w:rsidRDefault="00237A54" w:rsidP="00ED1C91">
            <w:pPr>
              <w:rPr>
                <w:i/>
              </w:rPr>
            </w:pPr>
            <w:r w:rsidRPr="00701ED1">
              <w:rPr>
                <w:i/>
              </w:rPr>
              <w:t>US001</w:t>
            </w:r>
          </w:p>
        </w:tc>
        <w:tc>
          <w:tcPr>
            <w:tcW w:w="2254" w:type="dxa"/>
          </w:tcPr>
          <w:p w14:paraId="4126FD54" w14:textId="77777777" w:rsidR="00237A54" w:rsidRPr="00701ED1" w:rsidRDefault="00237A54" w:rsidP="00ED1C91">
            <w:pPr>
              <w:rPr>
                <w:b/>
              </w:rPr>
            </w:pPr>
            <w:r>
              <w:rPr>
                <w:b/>
              </w:rPr>
              <w:t>Password reset</w:t>
            </w:r>
          </w:p>
        </w:tc>
        <w:tc>
          <w:tcPr>
            <w:tcW w:w="2254" w:type="dxa"/>
          </w:tcPr>
          <w:p w14:paraId="0FD164E6" w14:textId="77777777" w:rsidR="00237A54" w:rsidRPr="00701ED1" w:rsidRDefault="00237A54" w:rsidP="00ED1C91">
            <w:pPr>
              <w:rPr>
                <w:i/>
              </w:rPr>
            </w:pPr>
            <w:r w:rsidRPr="00701ED1">
              <w:rPr>
                <w:i/>
              </w:rPr>
              <w:t>Priority</w:t>
            </w:r>
          </w:p>
        </w:tc>
        <w:tc>
          <w:tcPr>
            <w:tcW w:w="2254" w:type="dxa"/>
          </w:tcPr>
          <w:p w14:paraId="6F1875D0" w14:textId="77777777" w:rsidR="00237A54" w:rsidRPr="00701ED1" w:rsidRDefault="00237A54" w:rsidP="00ED1C91">
            <w:pPr>
              <w:rPr>
                <w:b/>
              </w:rPr>
            </w:pPr>
            <w:r w:rsidRPr="00701ED1">
              <w:rPr>
                <w:b/>
              </w:rPr>
              <w:t>High</w:t>
            </w:r>
          </w:p>
        </w:tc>
      </w:tr>
      <w:tr w:rsidR="00237A54" w14:paraId="2F3E7466" w14:textId="77777777" w:rsidTr="00ED1C91">
        <w:tc>
          <w:tcPr>
            <w:tcW w:w="2254" w:type="dxa"/>
          </w:tcPr>
          <w:p w14:paraId="18FC51AE" w14:textId="77777777" w:rsidR="00237A54" w:rsidRPr="00701ED1" w:rsidRDefault="00237A54" w:rsidP="00ED1C91">
            <w:pPr>
              <w:rPr>
                <w:i/>
              </w:rPr>
            </w:pPr>
            <w:r w:rsidRPr="00701ED1">
              <w:rPr>
                <w:i/>
              </w:rPr>
              <w:t>As A</w:t>
            </w:r>
          </w:p>
        </w:tc>
        <w:tc>
          <w:tcPr>
            <w:tcW w:w="2254" w:type="dxa"/>
          </w:tcPr>
          <w:p w14:paraId="22D64DB0" w14:textId="77777777" w:rsidR="00237A54" w:rsidRDefault="00237A54" w:rsidP="00ED1C91">
            <w:r>
              <w:t>User</w:t>
            </w:r>
          </w:p>
        </w:tc>
        <w:tc>
          <w:tcPr>
            <w:tcW w:w="2254" w:type="dxa"/>
          </w:tcPr>
          <w:p w14:paraId="126F2BBD" w14:textId="77777777" w:rsidR="00237A54" w:rsidRPr="00701ED1" w:rsidRDefault="00237A54" w:rsidP="00ED1C91">
            <w:pPr>
              <w:rPr>
                <w:i/>
              </w:rPr>
            </w:pPr>
            <w:r w:rsidRPr="00701ED1">
              <w:rPr>
                <w:i/>
              </w:rPr>
              <w:t>Estimate</w:t>
            </w:r>
          </w:p>
        </w:tc>
        <w:tc>
          <w:tcPr>
            <w:tcW w:w="2254" w:type="dxa"/>
          </w:tcPr>
          <w:p w14:paraId="4DED9A1F" w14:textId="77777777" w:rsidR="00237A54" w:rsidRDefault="00237A54" w:rsidP="00ED1C91"/>
        </w:tc>
      </w:tr>
      <w:tr w:rsidR="00237A54" w14:paraId="0C4D8A08" w14:textId="77777777" w:rsidTr="00ED1C91">
        <w:tc>
          <w:tcPr>
            <w:tcW w:w="2254" w:type="dxa"/>
          </w:tcPr>
          <w:p w14:paraId="0A043E6E" w14:textId="77777777" w:rsidR="00237A54" w:rsidRPr="00701ED1" w:rsidRDefault="00237A54" w:rsidP="00ED1C91">
            <w:pPr>
              <w:rPr>
                <w:i/>
              </w:rPr>
            </w:pPr>
            <w:r w:rsidRPr="00701ED1">
              <w:rPr>
                <w:i/>
              </w:rPr>
              <w:t>I would like</w:t>
            </w:r>
          </w:p>
        </w:tc>
        <w:tc>
          <w:tcPr>
            <w:tcW w:w="6762" w:type="dxa"/>
            <w:gridSpan w:val="3"/>
          </w:tcPr>
          <w:p w14:paraId="5FDBBF7A" w14:textId="77777777" w:rsidR="00237A54" w:rsidRDefault="00237A54" w:rsidP="00ED1C91">
            <w:r>
              <w:t>To be able to reset my password</w:t>
            </w:r>
          </w:p>
        </w:tc>
      </w:tr>
      <w:tr w:rsidR="00237A54" w14:paraId="26E43A95" w14:textId="77777777" w:rsidTr="00ED1C91">
        <w:tc>
          <w:tcPr>
            <w:tcW w:w="2254" w:type="dxa"/>
          </w:tcPr>
          <w:p w14:paraId="15B51F2A" w14:textId="77777777" w:rsidR="00237A54" w:rsidRPr="00701ED1" w:rsidRDefault="00237A54" w:rsidP="00ED1C91">
            <w:pPr>
              <w:rPr>
                <w:i/>
              </w:rPr>
            </w:pPr>
            <w:r w:rsidRPr="00701ED1">
              <w:rPr>
                <w:i/>
              </w:rPr>
              <w:t>Because</w:t>
            </w:r>
          </w:p>
        </w:tc>
        <w:tc>
          <w:tcPr>
            <w:tcW w:w="6762" w:type="dxa"/>
            <w:gridSpan w:val="3"/>
          </w:tcPr>
          <w:p w14:paraId="607941F5" w14:textId="77777777" w:rsidR="00237A54" w:rsidRDefault="00237A54" w:rsidP="00ED1C91">
            <w:r>
              <w:t>I forgot my password</w:t>
            </w:r>
          </w:p>
        </w:tc>
      </w:tr>
      <w:tr w:rsidR="00237A54" w14:paraId="7CDEA8EB" w14:textId="77777777" w:rsidTr="00ED1C91">
        <w:tc>
          <w:tcPr>
            <w:tcW w:w="2254" w:type="dxa"/>
          </w:tcPr>
          <w:p w14:paraId="1CA83328" w14:textId="77777777" w:rsidR="00237A54" w:rsidRPr="00701ED1" w:rsidRDefault="00237A54" w:rsidP="00ED1C91">
            <w:pPr>
              <w:rPr>
                <w:i/>
              </w:rPr>
            </w:pPr>
            <w:r w:rsidRPr="00701ED1">
              <w:rPr>
                <w:i/>
              </w:rPr>
              <w:t>Acceptance Criteria</w:t>
            </w:r>
          </w:p>
        </w:tc>
        <w:tc>
          <w:tcPr>
            <w:tcW w:w="6762" w:type="dxa"/>
            <w:gridSpan w:val="3"/>
          </w:tcPr>
          <w:p w14:paraId="7BBF54E1" w14:textId="77777777" w:rsidR="00237A54" w:rsidRDefault="00237A54" w:rsidP="00237A54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>
              <w:t xml:space="preserve">Other users cannot reset my password </w:t>
            </w:r>
          </w:p>
          <w:p w14:paraId="76282349" w14:textId="77777777" w:rsidR="00237A54" w:rsidRDefault="00237A54" w:rsidP="00237A54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</w:p>
        </w:tc>
      </w:tr>
    </w:tbl>
    <w:p w14:paraId="050333E3" w14:textId="77777777" w:rsidR="00237A54" w:rsidRDefault="00237A54" w:rsidP="00237A5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237A54" w14:paraId="5547D60F" w14:textId="77777777" w:rsidTr="00ED1C91">
        <w:tc>
          <w:tcPr>
            <w:tcW w:w="2254" w:type="dxa"/>
          </w:tcPr>
          <w:p w14:paraId="66EA5052" w14:textId="77777777" w:rsidR="00237A54" w:rsidRPr="00701ED1" w:rsidRDefault="00237A54" w:rsidP="00ED1C91">
            <w:pPr>
              <w:rPr>
                <w:i/>
              </w:rPr>
            </w:pPr>
            <w:r w:rsidRPr="00701ED1">
              <w:rPr>
                <w:i/>
              </w:rPr>
              <w:t>US001</w:t>
            </w:r>
          </w:p>
        </w:tc>
        <w:tc>
          <w:tcPr>
            <w:tcW w:w="2254" w:type="dxa"/>
          </w:tcPr>
          <w:p w14:paraId="46185738" w14:textId="77777777" w:rsidR="00237A54" w:rsidRPr="00701ED1" w:rsidRDefault="00237A54" w:rsidP="00ED1C91">
            <w:pPr>
              <w:rPr>
                <w:b/>
              </w:rPr>
            </w:pPr>
            <w:r>
              <w:rPr>
                <w:b/>
              </w:rPr>
              <w:t>Security</w:t>
            </w:r>
          </w:p>
        </w:tc>
        <w:tc>
          <w:tcPr>
            <w:tcW w:w="2254" w:type="dxa"/>
          </w:tcPr>
          <w:p w14:paraId="2ED6DBBB" w14:textId="77777777" w:rsidR="00237A54" w:rsidRPr="00701ED1" w:rsidRDefault="00237A54" w:rsidP="00ED1C91">
            <w:pPr>
              <w:rPr>
                <w:i/>
              </w:rPr>
            </w:pPr>
            <w:r w:rsidRPr="00701ED1">
              <w:rPr>
                <w:i/>
              </w:rPr>
              <w:t>Priority</w:t>
            </w:r>
          </w:p>
        </w:tc>
        <w:tc>
          <w:tcPr>
            <w:tcW w:w="2254" w:type="dxa"/>
          </w:tcPr>
          <w:p w14:paraId="03B86D5A" w14:textId="77777777" w:rsidR="00237A54" w:rsidRPr="00701ED1" w:rsidRDefault="00237A54" w:rsidP="00ED1C91">
            <w:pPr>
              <w:rPr>
                <w:b/>
              </w:rPr>
            </w:pPr>
            <w:r w:rsidRPr="00701ED1">
              <w:rPr>
                <w:b/>
              </w:rPr>
              <w:t>High</w:t>
            </w:r>
          </w:p>
        </w:tc>
      </w:tr>
      <w:tr w:rsidR="00237A54" w14:paraId="152A76A6" w14:textId="77777777" w:rsidTr="00ED1C91">
        <w:tc>
          <w:tcPr>
            <w:tcW w:w="2254" w:type="dxa"/>
          </w:tcPr>
          <w:p w14:paraId="3FEBD86A" w14:textId="77777777" w:rsidR="00237A54" w:rsidRPr="00701ED1" w:rsidRDefault="00237A54" w:rsidP="00ED1C91">
            <w:pPr>
              <w:rPr>
                <w:i/>
              </w:rPr>
            </w:pPr>
            <w:r w:rsidRPr="00701ED1">
              <w:rPr>
                <w:i/>
              </w:rPr>
              <w:t>As A</w:t>
            </w:r>
          </w:p>
        </w:tc>
        <w:tc>
          <w:tcPr>
            <w:tcW w:w="2254" w:type="dxa"/>
          </w:tcPr>
          <w:p w14:paraId="55DA219D" w14:textId="77777777" w:rsidR="00237A54" w:rsidRDefault="00237A54" w:rsidP="00ED1C91">
            <w:r>
              <w:t>System administrator</w:t>
            </w:r>
          </w:p>
        </w:tc>
        <w:tc>
          <w:tcPr>
            <w:tcW w:w="2254" w:type="dxa"/>
          </w:tcPr>
          <w:p w14:paraId="2C486C56" w14:textId="77777777" w:rsidR="00237A54" w:rsidRPr="00701ED1" w:rsidRDefault="00237A54" w:rsidP="00ED1C91">
            <w:pPr>
              <w:rPr>
                <w:i/>
              </w:rPr>
            </w:pPr>
            <w:r w:rsidRPr="00701ED1">
              <w:rPr>
                <w:i/>
              </w:rPr>
              <w:t>Estimate</w:t>
            </w:r>
          </w:p>
        </w:tc>
        <w:tc>
          <w:tcPr>
            <w:tcW w:w="2254" w:type="dxa"/>
          </w:tcPr>
          <w:p w14:paraId="7170F316" w14:textId="77777777" w:rsidR="00237A54" w:rsidRDefault="00237A54" w:rsidP="00ED1C91"/>
        </w:tc>
      </w:tr>
      <w:tr w:rsidR="00237A54" w14:paraId="2130A21B" w14:textId="77777777" w:rsidTr="00ED1C91">
        <w:tc>
          <w:tcPr>
            <w:tcW w:w="2254" w:type="dxa"/>
          </w:tcPr>
          <w:p w14:paraId="19168843" w14:textId="77777777" w:rsidR="00237A54" w:rsidRPr="00701ED1" w:rsidRDefault="00237A54" w:rsidP="00ED1C91">
            <w:pPr>
              <w:rPr>
                <w:i/>
              </w:rPr>
            </w:pPr>
            <w:r w:rsidRPr="00701ED1">
              <w:rPr>
                <w:i/>
              </w:rPr>
              <w:t>I would like</w:t>
            </w:r>
          </w:p>
        </w:tc>
        <w:tc>
          <w:tcPr>
            <w:tcW w:w="6762" w:type="dxa"/>
            <w:gridSpan w:val="3"/>
          </w:tcPr>
          <w:p w14:paraId="10763089" w14:textId="77777777" w:rsidR="00237A54" w:rsidRDefault="00237A54" w:rsidP="00ED1C91">
            <w:r>
              <w:t>To have security built into the website to prevent Denial of Service (Dos) and other forms of malicious code from being stored in the database</w:t>
            </w:r>
          </w:p>
        </w:tc>
      </w:tr>
      <w:tr w:rsidR="00237A54" w14:paraId="08789319" w14:textId="77777777" w:rsidTr="00ED1C91">
        <w:tc>
          <w:tcPr>
            <w:tcW w:w="2254" w:type="dxa"/>
          </w:tcPr>
          <w:p w14:paraId="61C7B156" w14:textId="77777777" w:rsidR="00237A54" w:rsidRPr="00701ED1" w:rsidRDefault="00237A54" w:rsidP="00ED1C91">
            <w:pPr>
              <w:rPr>
                <w:i/>
              </w:rPr>
            </w:pPr>
            <w:r w:rsidRPr="00701ED1">
              <w:rPr>
                <w:i/>
              </w:rPr>
              <w:t>Because</w:t>
            </w:r>
          </w:p>
        </w:tc>
        <w:tc>
          <w:tcPr>
            <w:tcW w:w="6762" w:type="dxa"/>
            <w:gridSpan w:val="3"/>
          </w:tcPr>
          <w:p w14:paraId="44EB0DAE" w14:textId="77777777" w:rsidR="00237A54" w:rsidRDefault="00237A54" w:rsidP="00ED1C91">
            <w:r>
              <w:t>I want to ensure availability of the website to our users</w:t>
            </w:r>
          </w:p>
        </w:tc>
      </w:tr>
      <w:tr w:rsidR="00237A54" w14:paraId="03CAA82F" w14:textId="77777777" w:rsidTr="00ED1C91">
        <w:tc>
          <w:tcPr>
            <w:tcW w:w="2254" w:type="dxa"/>
          </w:tcPr>
          <w:p w14:paraId="14AFD31E" w14:textId="77777777" w:rsidR="00237A54" w:rsidRPr="00701ED1" w:rsidRDefault="00237A54" w:rsidP="00ED1C91">
            <w:pPr>
              <w:rPr>
                <w:i/>
              </w:rPr>
            </w:pPr>
            <w:r w:rsidRPr="00701ED1">
              <w:rPr>
                <w:i/>
              </w:rPr>
              <w:t>Acceptance Criteria</w:t>
            </w:r>
          </w:p>
        </w:tc>
        <w:tc>
          <w:tcPr>
            <w:tcW w:w="6762" w:type="dxa"/>
            <w:gridSpan w:val="3"/>
          </w:tcPr>
          <w:p w14:paraId="3842DFBE" w14:textId="77777777" w:rsidR="00237A54" w:rsidRDefault="00237A54" w:rsidP="00237A54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>
              <w:t>SQL Injection attacks are blocked</w:t>
            </w:r>
          </w:p>
          <w:p w14:paraId="788E5E8D" w14:textId="77777777" w:rsidR="00237A54" w:rsidRDefault="00237A54" w:rsidP="00237A54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>
              <w:t>Malicious code is prevented from being added to the database</w:t>
            </w:r>
          </w:p>
          <w:p w14:paraId="08CE41F5" w14:textId="77777777" w:rsidR="00237A54" w:rsidRDefault="00237A54" w:rsidP="00237A54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>
              <w:t>Users cannot initiate any form on the site without first having a profile</w:t>
            </w:r>
          </w:p>
          <w:p w14:paraId="6BC51BDC" w14:textId="77777777" w:rsidR="00237A54" w:rsidRDefault="00237A54" w:rsidP="00237A54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>
              <w:t>Users must communicate using the HTTPS protocol (if this is possible using the UL site)</w:t>
            </w:r>
          </w:p>
        </w:tc>
      </w:tr>
    </w:tbl>
    <w:p w14:paraId="10A2BDDD" w14:textId="03971AE6" w:rsidR="00237A54" w:rsidRDefault="00237A54" w:rsidP="00237A54"/>
    <w:p w14:paraId="56EF9BFB" w14:textId="03DBE430" w:rsidR="00DD4C74" w:rsidRDefault="00DD4C74" w:rsidP="00DD4C74">
      <w:pPr>
        <w:pStyle w:val="Heading2"/>
      </w:pPr>
      <w:r>
        <w:t>Data Flow Diagram</w:t>
      </w:r>
    </w:p>
    <w:p w14:paraId="25CDB671" w14:textId="7FAEBF85" w:rsidR="00DD4C74" w:rsidRDefault="00DD4C74" w:rsidP="00237A54">
      <w:r>
        <w:rPr>
          <w:noProof/>
          <w:lang w:eastAsia="ja-JP"/>
        </w:rPr>
        <w:drawing>
          <wp:inline distT="0" distB="0" distL="0" distR="0" wp14:anchorId="2FBE2AF4" wp14:editId="6A52A5C7">
            <wp:extent cx="5731510" cy="52082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0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657A9" w14:textId="2FDA28CD" w:rsidR="00DD4C74" w:rsidRDefault="00DD4C74" w:rsidP="00DD4C74">
      <w:pPr>
        <w:pStyle w:val="Heading2"/>
      </w:pPr>
      <w:r>
        <w:lastRenderedPageBreak/>
        <w:t>Entity Relationship Diagram</w:t>
      </w:r>
    </w:p>
    <w:p w14:paraId="5F5BFD9D" w14:textId="3DB60690" w:rsidR="00DD4C74" w:rsidRDefault="00DD4C74" w:rsidP="00237A54">
      <w:r>
        <w:rPr>
          <w:noProof/>
          <w:lang w:eastAsia="ja-JP"/>
        </w:rPr>
        <w:drawing>
          <wp:inline distT="0" distB="0" distL="0" distR="0" wp14:anchorId="0B269C74" wp14:editId="1E90D904">
            <wp:extent cx="5731510" cy="617728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7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A6FE5" w14:textId="77777777" w:rsidR="003B1219" w:rsidRDefault="003B1219" w:rsidP="003B1219">
      <w:pPr>
        <w:pStyle w:val="Heading1"/>
      </w:pPr>
      <w:r>
        <w:t>Web Page Mock Ups</w:t>
      </w:r>
    </w:p>
    <w:p w14:paraId="7E838F43" w14:textId="77777777" w:rsidR="00FB1AFA" w:rsidRDefault="00FB1AFA" w:rsidP="00FB1AFA"/>
    <w:p w14:paraId="181BECD6" w14:textId="77777777" w:rsidR="00FB1AFA" w:rsidRDefault="00FB1AFA" w:rsidP="00DD4C74">
      <w:pPr>
        <w:pStyle w:val="Heading1"/>
      </w:pPr>
      <w:r>
        <w:t>Database Tables</w:t>
      </w:r>
    </w:p>
    <w:p w14:paraId="02598C03" w14:textId="77777777" w:rsidR="00FB1AFA" w:rsidRDefault="00FB1AFA" w:rsidP="00FB1AFA"/>
    <w:p w14:paraId="405D0065" w14:textId="77777777" w:rsidR="00FB1AFA" w:rsidRDefault="00FB1AFA" w:rsidP="00FB1AFA">
      <w:pPr>
        <w:spacing w:after="0"/>
      </w:pPr>
      <w:r>
        <w:t xml:space="preserve">Table 1 </w:t>
      </w:r>
      <w:proofErr w:type="spellStart"/>
      <w:r>
        <w:t>user_profile</w:t>
      </w:r>
      <w:proofErr w:type="spellEnd"/>
    </w:p>
    <w:p w14:paraId="4AE4EA1A" w14:textId="77777777" w:rsidR="00FB1AFA" w:rsidRDefault="00FB1AFA" w:rsidP="00FB1AFA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FB1AFA" w14:paraId="69DB9A35" w14:textId="77777777" w:rsidTr="00FB1AFA">
        <w:tc>
          <w:tcPr>
            <w:tcW w:w="2254" w:type="dxa"/>
          </w:tcPr>
          <w:p w14:paraId="4AF5B5E5" w14:textId="77777777" w:rsidR="00FB1AFA" w:rsidRPr="00940FF3" w:rsidRDefault="00FB1AFA" w:rsidP="00FB1AFA">
            <w:pPr>
              <w:rPr>
                <w:b/>
              </w:rPr>
            </w:pPr>
            <w:r w:rsidRPr="00940FF3">
              <w:rPr>
                <w:b/>
              </w:rPr>
              <w:t>Field</w:t>
            </w:r>
          </w:p>
        </w:tc>
        <w:tc>
          <w:tcPr>
            <w:tcW w:w="2254" w:type="dxa"/>
          </w:tcPr>
          <w:p w14:paraId="4F4FF2D9" w14:textId="77777777" w:rsidR="00FB1AFA" w:rsidRPr="00940FF3" w:rsidRDefault="00FB1AFA" w:rsidP="00FB1AFA">
            <w:pPr>
              <w:rPr>
                <w:b/>
              </w:rPr>
            </w:pPr>
            <w:r w:rsidRPr="00940FF3">
              <w:rPr>
                <w:b/>
              </w:rPr>
              <w:t>Type</w:t>
            </w:r>
          </w:p>
        </w:tc>
        <w:tc>
          <w:tcPr>
            <w:tcW w:w="2254" w:type="dxa"/>
          </w:tcPr>
          <w:p w14:paraId="492454CF" w14:textId="77777777" w:rsidR="00FB1AFA" w:rsidRPr="00940FF3" w:rsidRDefault="00FB1AFA" w:rsidP="00FB1AFA">
            <w:pPr>
              <w:rPr>
                <w:b/>
              </w:rPr>
            </w:pPr>
            <w:r w:rsidRPr="00940FF3">
              <w:rPr>
                <w:b/>
              </w:rPr>
              <w:t>Primary</w:t>
            </w:r>
          </w:p>
        </w:tc>
        <w:tc>
          <w:tcPr>
            <w:tcW w:w="2254" w:type="dxa"/>
          </w:tcPr>
          <w:p w14:paraId="11D66B35" w14:textId="77777777" w:rsidR="00FB1AFA" w:rsidRPr="00940FF3" w:rsidRDefault="00FB1AFA" w:rsidP="00FB1AFA">
            <w:pPr>
              <w:rPr>
                <w:b/>
              </w:rPr>
            </w:pPr>
            <w:r>
              <w:rPr>
                <w:b/>
              </w:rPr>
              <w:t>Foreign</w:t>
            </w:r>
          </w:p>
        </w:tc>
      </w:tr>
      <w:tr w:rsidR="00FB1AFA" w14:paraId="6E42A50E" w14:textId="77777777" w:rsidTr="00FB1AFA">
        <w:tc>
          <w:tcPr>
            <w:tcW w:w="2254" w:type="dxa"/>
          </w:tcPr>
          <w:p w14:paraId="28B7C7CF" w14:textId="77777777" w:rsidR="00FB1AFA" w:rsidRDefault="00FB1AFA" w:rsidP="00FB1AFA">
            <w:r>
              <w:t>id</w:t>
            </w:r>
          </w:p>
        </w:tc>
        <w:tc>
          <w:tcPr>
            <w:tcW w:w="2254" w:type="dxa"/>
          </w:tcPr>
          <w:p w14:paraId="2D7920E6" w14:textId="1177CA51" w:rsidR="00FB1AFA" w:rsidRDefault="009154DC" w:rsidP="00FB1AFA">
            <w:r>
              <w:t>int</w:t>
            </w:r>
          </w:p>
        </w:tc>
        <w:tc>
          <w:tcPr>
            <w:tcW w:w="2254" w:type="dxa"/>
          </w:tcPr>
          <w:p w14:paraId="1AEFE316" w14:textId="77777777" w:rsidR="00FB1AFA" w:rsidRDefault="00FB1AFA" w:rsidP="00FB1AFA">
            <w:r>
              <w:t>Yes</w:t>
            </w:r>
          </w:p>
        </w:tc>
        <w:tc>
          <w:tcPr>
            <w:tcW w:w="2254" w:type="dxa"/>
          </w:tcPr>
          <w:p w14:paraId="7FE77A10" w14:textId="77777777" w:rsidR="00FB1AFA" w:rsidRDefault="00FB1AFA" w:rsidP="00FB1AFA"/>
        </w:tc>
      </w:tr>
      <w:tr w:rsidR="00FB1AFA" w14:paraId="0A792053" w14:textId="77777777" w:rsidTr="00FB1AFA">
        <w:tc>
          <w:tcPr>
            <w:tcW w:w="2254" w:type="dxa"/>
          </w:tcPr>
          <w:p w14:paraId="0DC303FF" w14:textId="77777777" w:rsidR="00FB1AFA" w:rsidRDefault="00FB1AFA" w:rsidP="00FB1AFA">
            <w:proofErr w:type="spellStart"/>
            <w:r>
              <w:t>password_hash</w:t>
            </w:r>
            <w:proofErr w:type="spellEnd"/>
          </w:p>
        </w:tc>
        <w:tc>
          <w:tcPr>
            <w:tcW w:w="2254" w:type="dxa"/>
          </w:tcPr>
          <w:p w14:paraId="0D7D157F" w14:textId="2BC62D0D" w:rsidR="00FB1AFA" w:rsidRDefault="009154DC" w:rsidP="00FB1AFA">
            <w:r>
              <w:t>Varchar(200)</w:t>
            </w:r>
          </w:p>
        </w:tc>
        <w:tc>
          <w:tcPr>
            <w:tcW w:w="2254" w:type="dxa"/>
          </w:tcPr>
          <w:p w14:paraId="12AE6409" w14:textId="77777777" w:rsidR="00FB1AFA" w:rsidRDefault="00FB1AFA" w:rsidP="00FB1AFA"/>
        </w:tc>
        <w:tc>
          <w:tcPr>
            <w:tcW w:w="2254" w:type="dxa"/>
          </w:tcPr>
          <w:p w14:paraId="474057E7" w14:textId="77777777" w:rsidR="00FB1AFA" w:rsidRDefault="00FB1AFA" w:rsidP="00FB1AFA"/>
        </w:tc>
      </w:tr>
      <w:tr w:rsidR="00FB1AFA" w14:paraId="2B6218AC" w14:textId="77777777" w:rsidTr="00FB1AFA">
        <w:tc>
          <w:tcPr>
            <w:tcW w:w="2254" w:type="dxa"/>
          </w:tcPr>
          <w:p w14:paraId="63D9B6BD" w14:textId="77777777" w:rsidR="00FB1AFA" w:rsidRDefault="00FB1AFA" w:rsidP="00FB1AFA">
            <w:proofErr w:type="spellStart"/>
            <w:r>
              <w:t>first_name</w:t>
            </w:r>
            <w:proofErr w:type="spellEnd"/>
          </w:p>
        </w:tc>
        <w:tc>
          <w:tcPr>
            <w:tcW w:w="2254" w:type="dxa"/>
          </w:tcPr>
          <w:p w14:paraId="32445F68" w14:textId="4565A573" w:rsidR="00FB1AFA" w:rsidRDefault="009154DC" w:rsidP="00FB1AFA">
            <w:r>
              <w:t>Varchar(50)</w:t>
            </w:r>
          </w:p>
        </w:tc>
        <w:tc>
          <w:tcPr>
            <w:tcW w:w="2254" w:type="dxa"/>
          </w:tcPr>
          <w:p w14:paraId="040CDE18" w14:textId="77777777" w:rsidR="00FB1AFA" w:rsidRDefault="00FB1AFA" w:rsidP="00FB1AFA"/>
        </w:tc>
        <w:tc>
          <w:tcPr>
            <w:tcW w:w="2254" w:type="dxa"/>
          </w:tcPr>
          <w:p w14:paraId="7CB0F2DE" w14:textId="77777777" w:rsidR="00FB1AFA" w:rsidRDefault="00FB1AFA" w:rsidP="00FB1AFA"/>
        </w:tc>
      </w:tr>
      <w:tr w:rsidR="00FB1AFA" w14:paraId="00C5BBAC" w14:textId="77777777" w:rsidTr="00FB1AFA">
        <w:tc>
          <w:tcPr>
            <w:tcW w:w="2254" w:type="dxa"/>
          </w:tcPr>
          <w:p w14:paraId="6D595938" w14:textId="77777777" w:rsidR="00FB1AFA" w:rsidRDefault="00FB1AFA" w:rsidP="00FB1AFA">
            <w:r>
              <w:t>surname</w:t>
            </w:r>
          </w:p>
        </w:tc>
        <w:tc>
          <w:tcPr>
            <w:tcW w:w="2254" w:type="dxa"/>
          </w:tcPr>
          <w:p w14:paraId="17C0B846" w14:textId="0FC9799F" w:rsidR="00FB1AFA" w:rsidRDefault="009154DC" w:rsidP="00FB1AFA">
            <w:r>
              <w:t>Varchar(100)</w:t>
            </w:r>
          </w:p>
        </w:tc>
        <w:tc>
          <w:tcPr>
            <w:tcW w:w="2254" w:type="dxa"/>
          </w:tcPr>
          <w:p w14:paraId="576A23E1" w14:textId="77777777" w:rsidR="00FB1AFA" w:rsidRDefault="00FB1AFA" w:rsidP="00FB1AFA"/>
        </w:tc>
        <w:tc>
          <w:tcPr>
            <w:tcW w:w="2254" w:type="dxa"/>
          </w:tcPr>
          <w:p w14:paraId="1DEF4F66" w14:textId="77777777" w:rsidR="00FB1AFA" w:rsidRDefault="00FB1AFA" w:rsidP="00FB1AFA"/>
        </w:tc>
      </w:tr>
      <w:tr w:rsidR="00FB1AFA" w14:paraId="5082F62D" w14:textId="77777777" w:rsidTr="00FB1AFA">
        <w:tc>
          <w:tcPr>
            <w:tcW w:w="2254" w:type="dxa"/>
          </w:tcPr>
          <w:p w14:paraId="3CBD7121" w14:textId="77777777" w:rsidR="00FB1AFA" w:rsidRDefault="00FB1AFA" w:rsidP="00FB1AFA">
            <w:r>
              <w:t>email</w:t>
            </w:r>
          </w:p>
        </w:tc>
        <w:tc>
          <w:tcPr>
            <w:tcW w:w="2254" w:type="dxa"/>
          </w:tcPr>
          <w:p w14:paraId="4AA9C8F1" w14:textId="23BD7611" w:rsidR="00FB1AFA" w:rsidRDefault="009154DC" w:rsidP="00FB1AFA">
            <w:r>
              <w:t>Varchar(100)</w:t>
            </w:r>
          </w:p>
        </w:tc>
        <w:tc>
          <w:tcPr>
            <w:tcW w:w="2254" w:type="dxa"/>
          </w:tcPr>
          <w:p w14:paraId="6E8EB591" w14:textId="77777777" w:rsidR="00FB1AFA" w:rsidRDefault="00FB1AFA" w:rsidP="00FB1AFA"/>
        </w:tc>
        <w:tc>
          <w:tcPr>
            <w:tcW w:w="2254" w:type="dxa"/>
          </w:tcPr>
          <w:p w14:paraId="73D86AB7" w14:textId="77777777" w:rsidR="00FB1AFA" w:rsidRDefault="00FB1AFA" w:rsidP="00FB1AFA"/>
        </w:tc>
      </w:tr>
      <w:tr w:rsidR="00FB1AFA" w14:paraId="06606B09" w14:textId="77777777" w:rsidTr="00FB1AFA">
        <w:tc>
          <w:tcPr>
            <w:tcW w:w="2254" w:type="dxa"/>
          </w:tcPr>
          <w:p w14:paraId="4B2AF463" w14:textId="77777777" w:rsidR="00FB1AFA" w:rsidRDefault="00FB1AFA" w:rsidP="00FB1AFA">
            <w:proofErr w:type="spellStart"/>
            <w:r>
              <w:t>date_of_birth</w:t>
            </w:r>
            <w:proofErr w:type="spellEnd"/>
          </w:p>
        </w:tc>
        <w:tc>
          <w:tcPr>
            <w:tcW w:w="2254" w:type="dxa"/>
          </w:tcPr>
          <w:p w14:paraId="49EE6436" w14:textId="79C847C3" w:rsidR="00FB1AFA" w:rsidRDefault="009154DC" w:rsidP="00FB1AFA">
            <w:r>
              <w:t>date</w:t>
            </w:r>
          </w:p>
        </w:tc>
        <w:tc>
          <w:tcPr>
            <w:tcW w:w="2254" w:type="dxa"/>
          </w:tcPr>
          <w:p w14:paraId="59875B2F" w14:textId="77777777" w:rsidR="00FB1AFA" w:rsidRDefault="00FB1AFA" w:rsidP="00FB1AFA"/>
        </w:tc>
        <w:tc>
          <w:tcPr>
            <w:tcW w:w="2254" w:type="dxa"/>
          </w:tcPr>
          <w:p w14:paraId="38C205AC" w14:textId="77777777" w:rsidR="00FB1AFA" w:rsidRDefault="00FB1AFA" w:rsidP="00FB1AFA"/>
        </w:tc>
      </w:tr>
      <w:tr w:rsidR="00FB1AFA" w14:paraId="6FB9DEB3" w14:textId="77777777" w:rsidTr="00FB1AFA">
        <w:tc>
          <w:tcPr>
            <w:tcW w:w="2254" w:type="dxa"/>
          </w:tcPr>
          <w:p w14:paraId="3BF6D9B0" w14:textId="77777777" w:rsidR="00FB1AFA" w:rsidRDefault="00FB1AFA" w:rsidP="00FB1AFA">
            <w:r>
              <w:t>sex</w:t>
            </w:r>
          </w:p>
        </w:tc>
        <w:tc>
          <w:tcPr>
            <w:tcW w:w="2254" w:type="dxa"/>
          </w:tcPr>
          <w:p w14:paraId="080A0F3B" w14:textId="1B3F2D7B" w:rsidR="00FB1AFA" w:rsidRDefault="009154DC" w:rsidP="00FB1AFA">
            <w:r>
              <w:t>bool</w:t>
            </w:r>
          </w:p>
        </w:tc>
        <w:tc>
          <w:tcPr>
            <w:tcW w:w="2254" w:type="dxa"/>
          </w:tcPr>
          <w:p w14:paraId="04F6F931" w14:textId="77777777" w:rsidR="00FB1AFA" w:rsidRDefault="00FB1AFA" w:rsidP="00FB1AFA"/>
        </w:tc>
        <w:tc>
          <w:tcPr>
            <w:tcW w:w="2254" w:type="dxa"/>
          </w:tcPr>
          <w:p w14:paraId="11C28D78" w14:textId="77777777" w:rsidR="00FB1AFA" w:rsidRDefault="00FB1AFA" w:rsidP="00FB1AFA"/>
        </w:tc>
      </w:tr>
      <w:tr w:rsidR="00FB1AFA" w14:paraId="4A7EAA91" w14:textId="77777777" w:rsidTr="00FB1AFA">
        <w:tc>
          <w:tcPr>
            <w:tcW w:w="2254" w:type="dxa"/>
          </w:tcPr>
          <w:p w14:paraId="48A17C60" w14:textId="159FE16F" w:rsidR="00FB1AFA" w:rsidRDefault="00FB1AFA" w:rsidP="00FB1AFA">
            <w:proofErr w:type="spellStart"/>
            <w:r>
              <w:lastRenderedPageBreak/>
              <w:t>Gender_preference</w:t>
            </w:r>
            <w:proofErr w:type="spellEnd"/>
          </w:p>
        </w:tc>
        <w:tc>
          <w:tcPr>
            <w:tcW w:w="2254" w:type="dxa"/>
          </w:tcPr>
          <w:p w14:paraId="762D58BF" w14:textId="01F23F28" w:rsidR="00FB1AFA" w:rsidRDefault="009154DC" w:rsidP="00FB1AFA">
            <w:r>
              <w:t>Varchar(20)</w:t>
            </w:r>
          </w:p>
        </w:tc>
        <w:tc>
          <w:tcPr>
            <w:tcW w:w="2254" w:type="dxa"/>
          </w:tcPr>
          <w:p w14:paraId="44B28A7A" w14:textId="77777777" w:rsidR="00FB1AFA" w:rsidRDefault="00FB1AFA" w:rsidP="00FB1AFA"/>
        </w:tc>
        <w:tc>
          <w:tcPr>
            <w:tcW w:w="2254" w:type="dxa"/>
          </w:tcPr>
          <w:p w14:paraId="1077442A" w14:textId="77777777" w:rsidR="00FB1AFA" w:rsidRDefault="00FB1AFA" w:rsidP="00FB1AFA">
            <w:r>
              <w:t>yes</w:t>
            </w:r>
          </w:p>
        </w:tc>
      </w:tr>
      <w:tr w:rsidR="009154DC" w14:paraId="4429E032" w14:textId="77777777" w:rsidTr="00FB1AFA">
        <w:tc>
          <w:tcPr>
            <w:tcW w:w="2254" w:type="dxa"/>
          </w:tcPr>
          <w:p w14:paraId="78625610" w14:textId="77777777" w:rsidR="009154DC" w:rsidRDefault="009154DC" w:rsidP="009154DC">
            <w:r>
              <w:t>city</w:t>
            </w:r>
          </w:p>
        </w:tc>
        <w:tc>
          <w:tcPr>
            <w:tcW w:w="2254" w:type="dxa"/>
          </w:tcPr>
          <w:p w14:paraId="6F8C9866" w14:textId="46FEAF85" w:rsidR="009154DC" w:rsidRDefault="009154DC" w:rsidP="009154DC">
            <w:r>
              <w:t>Varchar(100)</w:t>
            </w:r>
          </w:p>
        </w:tc>
        <w:tc>
          <w:tcPr>
            <w:tcW w:w="2254" w:type="dxa"/>
          </w:tcPr>
          <w:p w14:paraId="7FBF732B" w14:textId="77777777" w:rsidR="009154DC" w:rsidRDefault="009154DC" w:rsidP="009154DC"/>
        </w:tc>
        <w:tc>
          <w:tcPr>
            <w:tcW w:w="2254" w:type="dxa"/>
          </w:tcPr>
          <w:p w14:paraId="6EB22B09" w14:textId="77777777" w:rsidR="009154DC" w:rsidRDefault="009154DC" w:rsidP="009154DC"/>
        </w:tc>
      </w:tr>
      <w:tr w:rsidR="009154DC" w14:paraId="4B2202B5" w14:textId="77777777" w:rsidTr="00FB1AFA">
        <w:tc>
          <w:tcPr>
            <w:tcW w:w="2254" w:type="dxa"/>
          </w:tcPr>
          <w:p w14:paraId="158AB59C" w14:textId="77777777" w:rsidR="009154DC" w:rsidRDefault="009154DC" w:rsidP="009154DC">
            <w:r>
              <w:t>county</w:t>
            </w:r>
          </w:p>
        </w:tc>
        <w:tc>
          <w:tcPr>
            <w:tcW w:w="2254" w:type="dxa"/>
          </w:tcPr>
          <w:p w14:paraId="0565D42D" w14:textId="52B848FF" w:rsidR="009154DC" w:rsidRDefault="009154DC" w:rsidP="009154DC">
            <w:r>
              <w:t>Varchar(100)</w:t>
            </w:r>
          </w:p>
        </w:tc>
        <w:tc>
          <w:tcPr>
            <w:tcW w:w="2254" w:type="dxa"/>
          </w:tcPr>
          <w:p w14:paraId="2E898629" w14:textId="77777777" w:rsidR="009154DC" w:rsidRDefault="009154DC" w:rsidP="009154DC"/>
        </w:tc>
        <w:tc>
          <w:tcPr>
            <w:tcW w:w="2254" w:type="dxa"/>
          </w:tcPr>
          <w:p w14:paraId="6CEC9521" w14:textId="77777777" w:rsidR="009154DC" w:rsidRDefault="009154DC" w:rsidP="009154DC"/>
        </w:tc>
      </w:tr>
      <w:tr w:rsidR="009154DC" w14:paraId="199CC0FA" w14:textId="77777777" w:rsidTr="00FB1AFA">
        <w:tc>
          <w:tcPr>
            <w:tcW w:w="2254" w:type="dxa"/>
          </w:tcPr>
          <w:p w14:paraId="72CEACFF" w14:textId="77777777" w:rsidR="009154DC" w:rsidRDefault="009154DC" w:rsidP="009154DC">
            <w:proofErr w:type="spellStart"/>
            <w:r>
              <w:t>Black_listed_user</w:t>
            </w:r>
            <w:proofErr w:type="spellEnd"/>
          </w:p>
        </w:tc>
        <w:tc>
          <w:tcPr>
            <w:tcW w:w="2254" w:type="dxa"/>
          </w:tcPr>
          <w:p w14:paraId="7DCFAB45" w14:textId="3E19F424" w:rsidR="009154DC" w:rsidRDefault="009154DC" w:rsidP="009154DC">
            <w:r>
              <w:t>bool</w:t>
            </w:r>
          </w:p>
        </w:tc>
        <w:tc>
          <w:tcPr>
            <w:tcW w:w="2254" w:type="dxa"/>
          </w:tcPr>
          <w:p w14:paraId="22EA60FE" w14:textId="77777777" w:rsidR="009154DC" w:rsidRDefault="009154DC" w:rsidP="009154DC"/>
        </w:tc>
        <w:tc>
          <w:tcPr>
            <w:tcW w:w="2254" w:type="dxa"/>
          </w:tcPr>
          <w:p w14:paraId="1497AB8B" w14:textId="77777777" w:rsidR="009154DC" w:rsidRDefault="009154DC" w:rsidP="009154DC"/>
        </w:tc>
      </w:tr>
      <w:tr w:rsidR="009154DC" w14:paraId="76DC2D22" w14:textId="77777777" w:rsidTr="00FB1AFA">
        <w:tc>
          <w:tcPr>
            <w:tcW w:w="2254" w:type="dxa"/>
          </w:tcPr>
          <w:p w14:paraId="2DA3E341" w14:textId="77777777" w:rsidR="009154DC" w:rsidRDefault="009154DC" w:rsidP="009154DC">
            <w:proofErr w:type="spellStart"/>
            <w:r>
              <w:t>Black_listed_reason</w:t>
            </w:r>
            <w:proofErr w:type="spellEnd"/>
          </w:p>
        </w:tc>
        <w:tc>
          <w:tcPr>
            <w:tcW w:w="2254" w:type="dxa"/>
          </w:tcPr>
          <w:p w14:paraId="03520371" w14:textId="3B8A9E83" w:rsidR="009154DC" w:rsidRDefault="009154DC" w:rsidP="009154DC">
            <w:r>
              <w:t>Varchar(100)</w:t>
            </w:r>
          </w:p>
        </w:tc>
        <w:tc>
          <w:tcPr>
            <w:tcW w:w="2254" w:type="dxa"/>
          </w:tcPr>
          <w:p w14:paraId="7C5ABCD2" w14:textId="77777777" w:rsidR="009154DC" w:rsidRDefault="009154DC" w:rsidP="009154DC"/>
        </w:tc>
        <w:tc>
          <w:tcPr>
            <w:tcW w:w="2254" w:type="dxa"/>
          </w:tcPr>
          <w:p w14:paraId="400ABC07" w14:textId="77777777" w:rsidR="009154DC" w:rsidRDefault="009154DC" w:rsidP="009154DC"/>
        </w:tc>
      </w:tr>
      <w:tr w:rsidR="009154DC" w14:paraId="5F22B02B" w14:textId="77777777" w:rsidTr="00FB1AFA">
        <w:tc>
          <w:tcPr>
            <w:tcW w:w="2254" w:type="dxa"/>
          </w:tcPr>
          <w:p w14:paraId="77BC7453" w14:textId="77777777" w:rsidR="009154DC" w:rsidRDefault="009154DC" w:rsidP="009154DC">
            <w:proofErr w:type="spellStart"/>
            <w:r>
              <w:t>Black_listed_date</w:t>
            </w:r>
            <w:proofErr w:type="spellEnd"/>
          </w:p>
        </w:tc>
        <w:tc>
          <w:tcPr>
            <w:tcW w:w="2254" w:type="dxa"/>
          </w:tcPr>
          <w:p w14:paraId="13C7817A" w14:textId="167BF7AA" w:rsidR="009154DC" w:rsidRDefault="009154DC" w:rsidP="009154DC">
            <w:r>
              <w:t>date</w:t>
            </w:r>
          </w:p>
        </w:tc>
        <w:tc>
          <w:tcPr>
            <w:tcW w:w="2254" w:type="dxa"/>
          </w:tcPr>
          <w:p w14:paraId="67BED965" w14:textId="77777777" w:rsidR="009154DC" w:rsidRDefault="009154DC" w:rsidP="009154DC"/>
        </w:tc>
        <w:tc>
          <w:tcPr>
            <w:tcW w:w="2254" w:type="dxa"/>
          </w:tcPr>
          <w:p w14:paraId="1FA6DAC0" w14:textId="77777777" w:rsidR="009154DC" w:rsidRDefault="009154DC" w:rsidP="009154DC"/>
        </w:tc>
      </w:tr>
      <w:tr w:rsidR="009154DC" w14:paraId="2C021158" w14:textId="77777777" w:rsidTr="00FB1AFA">
        <w:tc>
          <w:tcPr>
            <w:tcW w:w="2254" w:type="dxa"/>
          </w:tcPr>
          <w:p w14:paraId="50CD5935" w14:textId="77777777" w:rsidR="009154DC" w:rsidRDefault="009154DC" w:rsidP="009154DC">
            <w:proofErr w:type="spellStart"/>
            <w:r>
              <w:t>User_status</w:t>
            </w:r>
            <w:proofErr w:type="spellEnd"/>
          </w:p>
        </w:tc>
        <w:tc>
          <w:tcPr>
            <w:tcW w:w="2254" w:type="dxa"/>
          </w:tcPr>
          <w:p w14:paraId="70E41C32" w14:textId="1B817EF3" w:rsidR="009154DC" w:rsidRDefault="009154DC" w:rsidP="009154DC">
            <w:r>
              <w:t>Varchar(50)</w:t>
            </w:r>
          </w:p>
        </w:tc>
        <w:tc>
          <w:tcPr>
            <w:tcW w:w="2254" w:type="dxa"/>
          </w:tcPr>
          <w:p w14:paraId="7A1A911D" w14:textId="77777777" w:rsidR="009154DC" w:rsidRDefault="009154DC" w:rsidP="009154DC"/>
        </w:tc>
        <w:tc>
          <w:tcPr>
            <w:tcW w:w="2254" w:type="dxa"/>
          </w:tcPr>
          <w:p w14:paraId="683DF58D" w14:textId="77777777" w:rsidR="009154DC" w:rsidRDefault="009154DC" w:rsidP="009154DC"/>
        </w:tc>
      </w:tr>
    </w:tbl>
    <w:p w14:paraId="66601EC1" w14:textId="77777777" w:rsidR="00FB1AFA" w:rsidRDefault="00FB1AFA" w:rsidP="00FB1AFA"/>
    <w:p w14:paraId="1088BE63" w14:textId="69A9BDED" w:rsidR="00FB1AFA" w:rsidRDefault="00FB1AFA" w:rsidP="00FB1AFA">
      <w:r>
        <w:t>Table</w:t>
      </w:r>
      <w:r w:rsidR="005D4C74">
        <w:t xml:space="preserve"> </w:t>
      </w:r>
      <w:r>
        <w:t xml:space="preserve">2 </w:t>
      </w:r>
      <w:proofErr w:type="spellStart"/>
      <w:r>
        <w:t>match_table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1"/>
        <w:gridCol w:w="2810"/>
        <w:gridCol w:w="2841"/>
      </w:tblGrid>
      <w:tr w:rsidR="00FB1AFA" w14:paraId="5426D1AC" w14:textId="77777777" w:rsidTr="00ED1C91">
        <w:tc>
          <w:tcPr>
            <w:tcW w:w="3591" w:type="dxa"/>
          </w:tcPr>
          <w:p w14:paraId="68FCA17F" w14:textId="77777777" w:rsidR="00FB1AFA" w:rsidRPr="00940FF3" w:rsidRDefault="00FB1AFA" w:rsidP="00ED1C91">
            <w:pPr>
              <w:rPr>
                <w:b/>
              </w:rPr>
            </w:pPr>
            <w:r w:rsidRPr="00940FF3">
              <w:rPr>
                <w:b/>
              </w:rPr>
              <w:t>Field</w:t>
            </w:r>
          </w:p>
        </w:tc>
        <w:tc>
          <w:tcPr>
            <w:tcW w:w="2810" w:type="dxa"/>
          </w:tcPr>
          <w:p w14:paraId="3ECC748E" w14:textId="77777777" w:rsidR="00FB1AFA" w:rsidRPr="00940FF3" w:rsidRDefault="00FB1AFA" w:rsidP="00ED1C91">
            <w:pPr>
              <w:rPr>
                <w:b/>
              </w:rPr>
            </w:pPr>
            <w:r w:rsidRPr="00940FF3">
              <w:rPr>
                <w:b/>
              </w:rPr>
              <w:t>Type</w:t>
            </w:r>
          </w:p>
        </w:tc>
        <w:tc>
          <w:tcPr>
            <w:tcW w:w="2841" w:type="dxa"/>
          </w:tcPr>
          <w:p w14:paraId="44A0493F" w14:textId="77777777" w:rsidR="00FB1AFA" w:rsidRPr="00940FF3" w:rsidRDefault="00FB1AFA" w:rsidP="00ED1C91">
            <w:pPr>
              <w:rPr>
                <w:b/>
              </w:rPr>
            </w:pPr>
            <w:r w:rsidRPr="00940FF3">
              <w:rPr>
                <w:b/>
              </w:rPr>
              <w:t>Primary</w:t>
            </w:r>
          </w:p>
        </w:tc>
      </w:tr>
      <w:tr w:rsidR="00FB1AFA" w14:paraId="62307B03" w14:textId="77777777" w:rsidTr="00ED1C91">
        <w:tc>
          <w:tcPr>
            <w:tcW w:w="3591" w:type="dxa"/>
          </w:tcPr>
          <w:p w14:paraId="7046A0E1" w14:textId="77777777" w:rsidR="00FB1AFA" w:rsidRDefault="00FB1AFA" w:rsidP="00ED1C91">
            <w:proofErr w:type="spellStart"/>
            <w:r>
              <w:t>Initiating_user_id</w:t>
            </w:r>
            <w:proofErr w:type="spellEnd"/>
          </w:p>
        </w:tc>
        <w:tc>
          <w:tcPr>
            <w:tcW w:w="2810" w:type="dxa"/>
          </w:tcPr>
          <w:p w14:paraId="6096B912" w14:textId="77D86F78" w:rsidR="00FB1AFA" w:rsidRDefault="009154DC" w:rsidP="00ED1C91">
            <w:r>
              <w:t>int</w:t>
            </w:r>
          </w:p>
        </w:tc>
        <w:tc>
          <w:tcPr>
            <w:tcW w:w="2841" w:type="dxa"/>
          </w:tcPr>
          <w:p w14:paraId="1146BF95" w14:textId="77777777" w:rsidR="00FB1AFA" w:rsidRDefault="00FB1AFA" w:rsidP="00ED1C91">
            <w:r>
              <w:t>yes</w:t>
            </w:r>
          </w:p>
        </w:tc>
      </w:tr>
      <w:tr w:rsidR="00FB1AFA" w14:paraId="1937F20E" w14:textId="77777777" w:rsidTr="00ED1C91">
        <w:tc>
          <w:tcPr>
            <w:tcW w:w="3591" w:type="dxa"/>
          </w:tcPr>
          <w:p w14:paraId="78EC11A8" w14:textId="77777777" w:rsidR="00FB1AFA" w:rsidRDefault="00FB1AFA" w:rsidP="00ED1C91">
            <w:proofErr w:type="spellStart"/>
            <w:r>
              <w:t>Initiation_date</w:t>
            </w:r>
            <w:proofErr w:type="spellEnd"/>
          </w:p>
        </w:tc>
        <w:tc>
          <w:tcPr>
            <w:tcW w:w="2810" w:type="dxa"/>
          </w:tcPr>
          <w:p w14:paraId="136E45A2" w14:textId="66BA8CAC" w:rsidR="00FB1AFA" w:rsidRDefault="009154DC" w:rsidP="00ED1C91">
            <w:r>
              <w:t>date</w:t>
            </w:r>
            <w:r w:rsidR="000741CD">
              <w:t>time</w:t>
            </w:r>
          </w:p>
        </w:tc>
        <w:tc>
          <w:tcPr>
            <w:tcW w:w="2841" w:type="dxa"/>
          </w:tcPr>
          <w:p w14:paraId="08720509" w14:textId="77777777" w:rsidR="00FB1AFA" w:rsidRDefault="00FB1AFA" w:rsidP="00ED1C91"/>
        </w:tc>
      </w:tr>
      <w:tr w:rsidR="00FB1AFA" w14:paraId="34CC2DA1" w14:textId="77777777" w:rsidTr="00ED1C91">
        <w:tc>
          <w:tcPr>
            <w:tcW w:w="3591" w:type="dxa"/>
          </w:tcPr>
          <w:p w14:paraId="124DB704" w14:textId="77777777" w:rsidR="00FB1AFA" w:rsidRDefault="00FB1AFA" w:rsidP="00ED1C91">
            <w:proofErr w:type="spellStart"/>
            <w:r>
              <w:t>Initiation_interest_level</w:t>
            </w:r>
            <w:proofErr w:type="spellEnd"/>
          </w:p>
        </w:tc>
        <w:tc>
          <w:tcPr>
            <w:tcW w:w="2810" w:type="dxa"/>
          </w:tcPr>
          <w:p w14:paraId="4A72C335" w14:textId="581910DD" w:rsidR="00FB1AFA" w:rsidRDefault="009154DC" w:rsidP="00ED1C91">
            <w:r>
              <w:t>int</w:t>
            </w:r>
          </w:p>
        </w:tc>
        <w:tc>
          <w:tcPr>
            <w:tcW w:w="2841" w:type="dxa"/>
          </w:tcPr>
          <w:p w14:paraId="2FB7AF48" w14:textId="77777777" w:rsidR="00FB1AFA" w:rsidRDefault="00FB1AFA" w:rsidP="00ED1C91"/>
        </w:tc>
      </w:tr>
      <w:tr w:rsidR="00FB1AFA" w14:paraId="7004A4C1" w14:textId="77777777" w:rsidTr="00ED1C91">
        <w:tc>
          <w:tcPr>
            <w:tcW w:w="3591" w:type="dxa"/>
          </w:tcPr>
          <w:p w14:paraId="17FF567A" w14:textId="77777777" w:rsidR="00FB1AFA" w:rsidRDefault="00FB1AFA" w:rsidP="00ED1C91">
            <w:proofErr w:type="spellStart"/>
            <w:r>
              <w:t>Initiation_prefered_meeting_location</w:t>
            </w:r>
            <w:proofErr w:type="spellEnd"/>
          </w:p>
        </w:tc>
        <w:tc>
          <w:tcPr>
            <w:tcW w:w="2810" w:type="dxa"/>
          </w:tcPr>
          <w:p w14:paraId="39A549C2" w14:textId="730FA0F2" w:rsidR="00FB1AFA" w:rsidRDefault="009154DC" w:rsidP="00ED1C91">
            <w:r>
              <w:t>Varchar(100)</w:t>
            </w:r>
          </w:p>
        </w:tc>
        <w:tc>
          <w:tcPr>
            <w:tcW w:w="2841" w:type="dxa"/>
          </w:tcPr>
          <w:p w14:paraId="150B5D3D" w14:textId="77777777" w:rsidR="00FB1AFA" w:rsidRDefault="00FB1AFA" w:rsidP="00ED1C91"/>
        </w:tc>
      </w:tr>
      <w:tr w:rsidR="00FB1AFA" w14:paraId="797497E6" w14:textId="77777777" w:rsidTr="00ED1C91">
        <w:tc>
          <w:tcPr>
            <w:tcW w:w="3591" w:type="dxa"/>
          </w:tcPr>
          <w:p w14:paraId="7D3177C5" w14:textId="77777777" w:rsidR="00FB1AFA" w:rsidRDefault="00FB1AFA" w:rsidP="00ED1C91">
            <w:proofErr w:type="spellStart"/>
            <w:r>
              <w:t>Initiating_preferred_meet_datetime</w:t>
            </w:r>
            <w:proofErr w:type="spellEnd"/>
          </w:p>
        </w:tc>
        <w:tc>
          <w:tcPr>
            <w:tcW w:w="2810" w:type="dxa"/>
          </w:tcPr>
          <w:p w14:paraId="6DCCC3EA" w14:textId="59EAE6EC" w:rsidR="00FB1AFA" w:rsidRDefault="009154DC" w:rsidP="00ED1C91">
            <w:r>
              <w:t>datetime</w:t>
            </w:r>
          </w:p>
        </w:tc>
        <w:tc>
          <w:tcPr>
            <w:tcW w:w="2841" w:type="dxa"/>
          </w:tcPr>
          <w:p w14:paraId="6384D1E1" w14:textId="77777777" w:rsidR="00FB1AFA" w:rsidRDefault="00FB1AFA" w:rsidP="00ED1C91"/>
        </w:tc>
      </w:tr>
      <w:tr w:rsidR="00FB1AFA" w14:paraId="64398C3F" w14:textId="77777777" w:rsidTr="00ED1C91">
        <w:tc>
          <w:tcPr>
            <w:tcW w:w="3591" w:type="dxa"/>
          </w:tcPr>
          <w:p w14:paraId="08F459BB" w14:textId="1285CA9A" w:rsidR="00FB1AFA" w:rsidRDefault="00FB1AFA" w:rsidP="00ED1C91">
            <w:r>
              <w:t>status</w:t>
            </w:r>
          </w:p>
        </w:tc>
        <w:tc>
          <w:tcPr>
            <w:tcW w:w="2810" w:type="dxa"/>
          </w:tcPr>
          <w:p w14:paraId="21230220" w14:textId="12735C0F" w:rsidR="00FB1AFA" w:rsidRDefault="009154DC" w:rsidP="00ED1C91">
            <w:r>
              <w:t>Varchar(20)</w:t>
            </w:r>
          </w:p>
        </w:tc>
        <w:tc>
          <w:tcPr>
            <w:tcW w:w="2841" w:type="dxa"/>
          </w:tcPr>
          <w:p w14:paraId="57153906" w14:textId="77777777" w:rsidR="00FB1AFA" w:rsidRDefault="00FB1AFA" w:rsidP="00ED1C91"/>
        </w:tc>
      </w:tr>
      <w:tr w:rsidR="00FB1AFA" w14:paraId="3336A72B" w14:textId="77777777" w:rsidTr="00ED1C91">
        <w:tc>
          <w:tcPr>
            <w:tcW w:w="3591" w:type="dxa"/>
          </w:tcPr>
          <w:p w14:paraId="0EC62A67" w14:textId="77777777" w:rsidR="00FB1AFA" w:rsidRDefault="00FB1AFA" w:rsidP="00ED1C91">
            <w:proofErr w:type="spellStart"/>
            <w:r>
              <w:t>Status_date</w:t>
            </w:r>
            <w:proofErr w:type="spellEnd"/>
          </w:p>
        </w:tc>
        <w:tc>
          <w:tcPr>
            <w:tcW w:w="2810" w:type="dxa"/>
          </w:tcPr>
          <w:p w14:paraId="635558E7" w14:textId="08078ABB" w:rsidR="00FB1AFA" w:rsidRDefault="009154DC" w:rsidP="00ED1C91">
            <w:r>
              <w:t>datetime</w:t>
            </w:r>
          </w:p>
        </w:tc>
        <w:tc>
          <w:tcPr>
            <w:tcW w:w="2841" w:type="dxa"/>
          </w:tcPr>
          <w:p w14:paraId="5C408B8E" w14:textId="77777777" w:rsidR="00FB1AFA" w:rsidRDefault="00FB1AFA" w:rsidP="00ED1C91"/>
        </w:tc>
      </w:tr>
      <w:tr w:rsidR="00FB1AFA" w14:paraId="3B24DA0C" w14:textId="77777777" w:rsidTr="00ED1C91">
        <w:tc>
          <w:tcPr>
            <w:tcW w:w="3591" w:type="dxa"/>
          </w:tcPr>
          <w:p w14:paraId="52B7FBA1" w14:textId="77777777" w:rsidR="00FB1AFA" w:rsidRDefault="00FB1AFA" w:rsidP="00ED1C91">
            <w:proofErr w:type="spellStart"/>
            <w:r>
              <w:t>Reciprocating_user_id</w:t>
            </w:r>
            <w:proofErr w:type="spellEnd"/>
          </w:p>
        </w:tc>
        <w:tc>
          <w:tcPr>
            <w:tcW w:w="2810" w:type="dxa"/>
          </w:tcPr>
          <w:p w14:paraId="773D359D" w14:textId="46B54A8B" w:rsidR="00FB1AFA" w:rsidRDefault="009154DC" w:rsidP="00ED1C91">
            <w:r>
              <w:t>int</w:t>
            </w:r>
          </w:p>
        </w:tc>
        <w:tc>
          <w:tcPr>
            <w:tcW w:w="2841" w:type="dxa"/>
          </w:tcPr>
          <w:p w14:paraId="023EB7FB" w14:textId="77777777" w:rsidR="00FB1AFA" w:rsidRDefault="00FB1AFA" w:rsidP="00ED1C91">
            <w:r>
              <w:t>yes</w:t>
            </w:r>
          </w:p>
        </w:tc>
      </w:tr>
      <w:tr w:rsidR="00FB1AFA" w14:paraId="100215F4" w14:textId="77777777" w:rsidTr="00ED1C91">
        <w:tc>
          <w:tcPr>
            <w:tcW w:w="3591" w:type="dxa"/>
          </w:tcPr>
          <w:p w14:paraId="0FCDCB3E" w14:textId="77777777" w:rsidR="00FB1AFA" w:rsidRDefault="00FB1AFA" w:rsidP="00ED1C91">
            <w:proofErr w:type="spellStart"/>
            <w:r>
              <w:t>Reciprocatin_response_date</w:t>
            </w:r>
            <w:proofErr w:type="spellEnd"/>
          </w:p>
        </w:tc>
        <w:tc>
          <w:tcPr>
            <w:tcW w:w="2810" w:type="dxa"/>
          </w:tcPr>
          <w:p w14:paraId="64FABB93" w14:textId="7A1DE228" w:rsidR="00FB1AFA" w:rsidRDefault="009154DC" w:rsidP="00ED1C91">
            <w:r>
              <w:t>datetime</w:t>
            </w:r>
          </w:p>
        </w:tc>
        <w:tc>
          <w:tcPr>
            <w:tcW w:w="2841" w:type="dxa"/>
          </w:tcPr>
          <w:p w14:paraId="01FADD22" w14:textId="77777777" w:rsidR="00FB1AFA" w:rsidRDefault="00FB1AFA" w:rsidP="00ED1C91"/>
        </w:tc>
      </w:tr>
      <w:tr w:rsidR="00FB1AFA" w14:paraId="0EC636BF" w14:textId="77777777" w:rsidTr="00ED1C91">
        <w:tc>
          <w:tcPr>
            <w:tcW w:w="3591" w:type="dxa"/>
          </w:tcPr>
          <w:p w14:paraId="3B10F8C0" w14:textId="77777777" w:rsidR="00FB1AFA" w:rsidRDefault="00FB1AFA" w:rsidP="00ED1C91">
            <w:proofErr w:type="spellStart"/>
            <w:r>
              <w:t>Reciprocating_response</w:t>
            </w:r>
            <w:proofErr w:type="spellEnd"/>
          </w:p>
        </w:tc>
        <w:tc>
          <w:tcPr>
            <w:tcW w:w="2810" w:type="dxa"/>
          </w:tcPr>
          <w:p w14:paraId="1523B6B1" w14:textId="28D1875F" w:rsidR="00FB1AFA" w:rsidRDefault="000741CD" w:rsidP="00ED1C91">
            <w:r>
              <w:t>Varchar(2000)</w:t>
            </w:r>
          </w:p>
        </w:tc>
        <w:tc>
          <w:tcPr>
            <w:tcW w:w="2841" w:type="dxa"/>
          </w:tcPr>
          <w:p w14:paraId="16246F15" w14:textId="77777777" w:rsidR="00FB1AFA" w:rsidRDefault="00FB1AFA" w:rsidP="00ED1C91"/>
        </w:tc>
      </w:tr>
      <w:tr w:rsidR="00FB1AFA" w14:paraId="31F4A424" w14:textId="77777777" w:rsidTr="00ED1C91">
        <w:tc>
          <w:tcPr>
            <w:tcW w:w="3591" w:type="dxa"/>
          </w:tcPr>
          <w:p w14:paraId="652F071D" w14:textId="77777777" w:rsidR="00FB1AFA" w:rsidRDefault="00FB1AFA" w:rsidP="00ED1C91">
            <w:proofErr w:type="spellStart"/>
            <w:r>
              <w:t>Reciprocating_interest_level</w:t>
            </w:r>
            <w:proofErr w:type="spellEnd"/>
          </w:p>
        </w:tc>
        <w:tc>
          <w:tcPr>
            <w:tcW w:w="2810" w:type="dxa"/>
          </w:tcPr>
          <w:p w14:paraId="5830D98C" w14:textId="5D9853D7" w:rsidR="00FB1AFA" w:rsidRDefault="000741CD" w:rsidP="00ED1C91">
            <w:r>
              <w:t>int</w:t>
            </w:r>
          </w:p>
        </w:tc>
        <w:tc>
          <w:tcPr>
            <w:tcW w:w="2841" w:type="dxa"/>
          </w:tcPr>
          <w:p w14:paraId="6516ACEB" w14:textId="77777777" w:rsidR="00FB1AFA" w:rsidRDefault="00FB1AFA" w:rsidP="00ED1C91"/>
        </w:tc>
      </w:tr>
    </w:tbl>
    <w:p w14:paraId="1149BAB8" w14:textId="77777777" w:rsidR="00FB1AFA" w:rsidRDefault="00FB1AFA" w:rsidP="00FB1AFA"/>
    <w:p w14:paraId="548CDCD0" w14:textId="77777777" w:rsidR="00FB1AFA" w:rsidRDefault="00FB1AFA" w:rsidP="00FB1AFA">
      <w:r>
        <w:t xml:space="preserve">Table 3 </w:t>
      </w:r>
      <w:proofErr w:type="spellStart"/>
      <w:r>
        <w:t>user_communication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1"/>
        <w:gridCol w:w="2810"/>
        <w:gridCol w:w="2841"/>
      </w:tblGrid>
      <w:tr w:rsidR="00FB1AFA" w14:paraId="434C61C8" w14:textId="77777777" w:rsidTr="00ED1C91">
        <w:tc>
          <w:tcPr>
            <w:tcW w:w="3591" w:type="dxa"/>
          </w:tcPr>
          <w:p w14:paraId="3B000BB4" w14:textId="77777777" w:rsidR="00FB1AFA" w:rsidRPr="00940FF3" w:rsidRDefault="00FB1AFA" w:rsidP="00ED1C91">
            <w:pPr>
              <w:rPr>
                <w:b/>
              </w:rPr>
            </w:pPr>
            <w:r w:rsidRPr="00940FF3">
              <w:rPr>
                <w:b/>
              </w:rPr>
              <w:t>Field</w:t>
            </w:r>
          </w:p>
        </w:tc>
        <w:tc>
          <w:tcPr>
            <w:tcW w:w="2810" w:type="dxa"/>
          </w:tcPr>
          <w:p w14:paraId="0BCDC0B3" w14:textId="77777777" w:rsidR="00FB1AFA" w:rsidRPr="00940FF3" w:rsidRDefault="00FB1AFA" w:rsidP="00ED1C91">
            <w:pPr>
              <w:rPr>
                <w:b/>
              </w:rPr>
            </w:pPr>
            <w:r w:rsidRPr="00940FF3">
              <w:rPr>
                <w:b/>
              </w:rPr>
              <w:t>Type</w:t>
            </w:r>
          </w:p>
        </w:tc>
        <w:tc>
          <w:tcPr>
            <w:tcW w:w="2841" w:type="dxa"/>
          </w:tcPr>
          <w:p w14:paraId="6F66515D" w14:textId="77777777" w:rsidR="00FB1AFA" w:rsidRPr="00940FF3" w:rsidRDefault="00FB1AFA" w:rsidP="00ED1C91">
            <w:pPr>
              <w:rPr>
                <w:b/>
              </w:rPr>
            </w:pPr>
            <w:r w:rsidRPr="00940FF3">
              <w:rPr>
                <w:b/>
              </w:rPr>
              <w:t>Primary</w:t>
            </w:r>
          </w:p>
        </w:tc>
      </w:tr>
      <w:tr w:rsidR="00FB1AFA" w14:paraId="4CB82C24" w14:textId="77777777" w:rsidTr="00ED1C91">
        <w:tc>
          <w:tcPr>
            <w:tcW w:w="3591" w:type="dxa"/>
          </w:tcPr>
          <w:p w14:paraId="64501F61" w14:textId="31BA3D47" w:rsidR="00FB1AFA" w:rsidRDefault="00FB1AFA" w:rsidP="00ED1C91">
            <w:r>
              <w:t>id</w:t>
            </w:r>
          </w:p>
        </w:tc>
        <w:tc>
          <w:tcPr>
            <w:tcW w:w="2810" w:type="dxa"/>
          </w:tcPr>
          <w:p w14:paraId="70D0B164" w14:textId="65644C4A" w:rsidR="00FB1AFA" w:rsidRDefault="000741CD" w:rsidP="00ED1C91">
            <w:r>
              <w:t>int</w:t>
            </w:r>
          </w:p>
        </w:tc>
        <w:tc>
          <w:tcPr>
            <w:tcW w:w="2841" w:type="dxa"/>
          </w:tcPr>
          <w:p w14:paraId="11322B6A" w14:textId="77777777" w:rsidR="00FB1AFA" w:rsidRDefault="00FB1AFA" w:rsidP="00ED1C91"/>
        </w:tc>
      </w:tr>
      <w:tr w:rsidR="00FB1AFA" w14:paraId="0F65AEE5" w14:textId="77777777" w:rsidTr="00ED1C91">
        <w:tc>
          <w:tcPr>
            <w:tcW w:w="3591" w:type="dxa"/>
          </w:tcPr>
          <w:p w14:paraId="5082487A" w14:textId="77777777" w:rsidR="00FB1AFA" w:rsidRDefault="00FB1AFA" w:rsidP="00ED1C91">
            <w:proofErr w:type="spellStart"/>
            <w:r>
              <w:t>from_user_id</w:t>
            </w:r>
            <w:proofErr w:type="spellEnd"/>
          </w:p>
        </w:tc>
        <w:tc>
          <w:tcPr>
            <w:tcW w:w="2810" w:type="dxa"/>
          </w:tcPr>
          <w:p w14:paraId="312363A3" w14:textId="2AD65F1E" w:rsidR="00FB1AFA" w:rsidRDefault="000741CD" w:rsidP="00ED1C91">
            <w:r>
              <w:t>int</w:t>
            </w:r>
          </w:p>
        </w:tc>
        <w:tc>
          <w:tcPr>
            <w:tcW w:w="2841" w:type="dxa"/>
          </w:tcPr>
          <w:p w14:paraId="35B22C99" w14:textId="77777777" w:rsidR="00FB1AFA" w:rsidRDefault="00FB1AFA" w:rsidP="00ED1C91">
            <w:r>
              <w:t>yes</w:t>
            </w:r>
          </w:p>
        </w:tc>
      </w:tr>
      <w:tr w:rsidR="00FB1AFA" w14:paraId="4F62CAEA" w14:textId="77777777" w:rsidTr="00ED1C91">
        <w:tc>
          <w:tcPr>
            <w:tcW w:w="3591" w:type="dxa"/>
          </w:tcPr>
          <w:p w14:paraId="4AF33B57" w14:textId="50CDA3A2" w:rsidR="00FB1AFA" w:rsidRDefault="00FB1AFA" w:rsidP="00ED1C91">
            <w:r>
              <w:t>date</w:t>
            </w:r>
          </w:p>
        </w:tc>
        <w:tc>
          <w:tcPr>
            <w:tcW w:w="2810" w:type="dxa"/>
          </w:tcPr>
          <w:p w14:paraId="703862A0" w14:textId="774AACC1" w:rsidR="00FB1AFA" w:rsidRDefault="000741CD" w:rsidP="00ED1C91">
            <w:r>
              <w:t>datetime</w:t>
            </w:r>
          </w:p>
        </w:tc>
        <w:tc>
          <w:tcPr>
            <w:tcW w:w="2841" w:type="dxa"/>
          </w:tcPr>
          <w:p w14:paraId="3E2C9527" w14:textId="77777777" w:rsidR="00FB1AFA" w:rsidRDefault="00FB1AFA" w:rsidP="00ED1C91"/>
        </w:tc>
      </w:tr>
      <w:tr w:rsidR="00FB1AFA" w14:paraId="784D857A" w14:textId="77777777" w:rsidTr="00ED1C91">
        <w:tc>
          <w:tcPr>
            <w:tcW w:w="3591" w:type="dxa"/>
          </w:tcPr>
          <w:p w14:paraId="1C0F535E" w14:textId="77777777" w:rsidR="00FB1AFA" w:rsidRDefault="00FB1AFA" w:rsidP="00ED1C91">
            <w:r>
              <w:t>message</w:t>
            </w:r>
          </w:p>
        </w:tc>
        <w:tc>
          <w:tcPr>
            <w:tcW w:w="2810" w:type="dxa"/>
          </w:tcPr>
          <w:p w14:paraId="12FE0741" w14:textId="29D8587E" w:rsidR="00FB1AFA" w:rsidRDefault="000741CD" w:rsidP="00ED1C91">
            <w:r>
              <w:t>Varchar(150)</w:t>
            </w:r>
          </w:p>
        </w:tc>
        <w:tc>
          <w:tcPr>
            <w:tcW w:w="2841" w:type="dxa"/>
          </w:tcPr>
          <w:p w14:paraId="366914BE" w14:textId="77777777" w:rsidR="00FB1AFA" w:rsidRDefault="00FB1AFA" w:rsidP="00ED1C91"/>
        </w:tc>
      </w:tr>
      <w:tr w:rsidR="00FB1AFA" w14:paraId="6C490A4C" w14:textId="77777777" w:rsidTr="00ED1C91">
        <w:tc>
          <w:tcPr>
            <w:tcW w:w="3591" w:type="dxa"/>
          </w:tcPr>
          <w:p w14:paraId="51068BF6" w14:textId="7C0B6BB1" w:rsidR="00FB1AFA" w:rsidRDefault="00FB1AFA" w:rsidP="00ED1C91">
            <w:r>
              <w:t>status</w:t>
            </w:r>
          </w:p>
        </w:tc>
        <w:tc>
          <w:tcPr>
            <w:tcW w:w="2810" w:type="dxa"/>
          </w:tcPr>
          <w:p w14:paraId="033432EA" w14:textId="6B29F39B" w:rsidR="00FB1AFA" w:rsidRDefault="000741CD" w:rsidP="00ED1C91">
            <w:r>
              <w:t>Varchar(20)</w:t>
            </w:r>
          </w:p>
        </w:tc>
        <w:tc>
          <w:tcPr>
            <w:tcW w:w="2841" w:type="dxa"/>
          </w:tcPr>
          <w:p w14:paraId="0491E69F" w14:textId="77777777" w:rsidR="00FB1AFA" w:rsidRDefault="00FB1AFA" w:rsidP="00ED1C91"/>
        </w:tc>
      </w:tr>
      <w:tr w:rsidR="00FB1AFA" w14:paraId="0EF6032F" w14:textId="77777777" w:rsidTr="00ED1C91">
        <w:tc>
          <w:tcPr>
            <w:tcW w:w="3591" w:type="dxa"/>
          </w:tcPr>
          <w:p w14:paraId="491D00B5" w14:textId="77777777" w:rsidR="00FB1AFA" w:rsidRDefault="00FB1AFA" w:rsidP="00ED1C91">
            <w:proofErr w:type="spellStart"/>
            <w:r>
              <w:t>To_user_id</w:t>
            </w:r>
            <w:proofErr w:type="spellEnd"/>
          </w:p>
        </w:tc>
        <w:tc>
          <w:tcPr>
            <w:tcW w:w="2810" w:type="dxa"/>
          </w:tcPr>
          <w:p w14:paraId="78B0FB17" w14:textId="4DEA9D63" w:rsidR="00FB1AFA" w:rsidRDefault="000741CD" w:rsidP="00ED1C91">
            <w:r>
              <w:t>int</w:t>
            </w:r>
          </w:p>
        </w:tc>
        <w:tc>
          <w:tcPr>
            <w:tcW w:w="2841" w:type="dxa"/>
          </w:tcPr>
          <w:p w14:paraId="389D8B4E" w14:textId="77777777" w:rsidR="00FB1AFA" w:rsidRDefault="00FB1AFA" w:rsidP="00ED1C91"/>
        </w:tc>
      </w:tr>
      <w:tr w:rsidR="00FB1AFA" w14:paraId="36BF99EB" w14:textId="77777777" w:rsidTr="00ED1C91">
        <w:tc>
          <w:tcPr>
            <w:tcW w:w="3591" w:type="dxa"/>
          </w:tcPr>
          <w:p w14:paraId="0EE4DF5E" w14:textId="77777777" w:rsidR="00FB1AFA" w:rsidRDefault="00FB1AFA" w:rsidP="00ED1C91">
            <w:proofErr w:type="spellStart"/>
            <w:r>
              <w:t>Replying_to_communication_id</w:t>
            </w:r>
            <w:proofErr w:type="spellEnd"/>
          </w:p>
        </w:tc>
        <w:tc>
          <w:tcPr>
            <w:tcW w:w="2810" w:type="dxa"/>
          </w:tcPr>
          <w:p w14:paraId="7D59E2F3" w14:textId="26284138" w:rsidR="00FB1AFA" w:rsidRDefault="000741CD" w:rsidP="00ED1C91">
            <w:r>
              <w:t>int</w:t>
            </w:r>
          </w:p>
        </w:tc>
        <w:tc>
          <w:tcPr>
            <w:tcW w:w="2841" w:type="dxa"/>
          </w:tcPr>
          <w:p w14:paraId="7C648141" w14:textId="77777777" w:rsidR="00FB1AFA" w:rsidRDefault="00FB1AFA" w:rsidP="00ED1C91"/>
        </w:tc>
      </w:tr>
      <w:tr w:rsidR="00FB1AFA" w14:paraId="7873C1D7" w14:textId="77777777" w:rsidTr="00ED1C91">
        <w:tc>
          <w:tcPr>
            <w:tcW w:w="3591" w:type="dxa"/>
          </w:tcPr>
          <w:p w14:paraId="6F809739" w14:textId="77777777" w:rsidR="00FB1AFA" w:rsidRDefault="00FB1AFA" w:rsidP="00ED1C91">
            <w:proofErr w:type="spellStart"/>
            <w:r>
              <w:t>Black_listed</w:t>
            </w:r>
            <w:proofErr w:type="spellEnd"/>
          </w:p>
        </w:tc>
        <w:tc>
          <w:tcPr>
            <w:tcW w:w="2810" w:type="dxa"/>
          </w:tcPr>
          <w:p w14:paraId="33365128" w14:textId="7C71F549" w:rsidR="00FB1AFA" w:rsidRDefault="000741CD" w:rsidP="00ED1C91">
            <w:r>
              <w:t>bool</w:t>
            </w:r>
          </w:p>
        </w:tc>
        <w:tc>
          <w:tcPr>
            <w:tcW w:w="2841" w:type="dxa"/>
          </w:tcPr>
          <w:p w14:paraId="45D4314A" w14:textId="77777777" w:rsidR="00FB1AFA" w:rsidRDefault="00FB1AFA" w:rsidP="00ED1C91"/>
        </w:tc>
      </w:tr>
      <w:tr w:rsidR="00FB1AFA" w14:paraId="4E9C50EB" w14:textId="77777777" w:rsidTr="00ED1C91">
        <w:tc>
          <w:tcPr>
            <w:tcW w:w="3591" w:type="dxa"/>
          </w:tcPr>
          <w:p w14:paraId="0BE04CC5" w14:textId="77777777" w:rsidR="00FB1AFA" w:rsidRDefault="00FB1AFA" w:rsidP="00ED1C91">
            <w:proofErr w:type="spellStart"/>
            <w:r>
              <w:t>Black_listed_date</w:t>
            </w:r>
            <w:proofErr w:type="spellEnd"/>
          </w:p>
        </w:tc>
        <w:tc>
          <w:tcPr>
            <w:tcW w:w="2810" w:type="dxa"/>
          </w:tcPr>
          <w:p w14:paraId="36EDD831" w14:textId="65E6B79F" w:rsidR="00FB1AFA" w:rsidRDefault="000741CD" w:rsidP="00ED1C91">
            <w:r>
              <w:t>datetime</w:t>
            </w:r>
          </w:p>
        </w:tc>
        <w:tc>
          <w:tcPr>
            <w:tcW w:w="2841" w:type="dxa"/>
          </w:tcPr>
          <w:p w14:paraId="5D8B933C" w14:textId="77777777" w:rsidR="00FB1AFA" w:rsidRDefault="00FB1AFA" w:rsidP="00ED1C91"/>
        </w:tc>
      </w:tr>
      <w:tr w:rsidR="00FB1AFA" w14:paraId="6A444CCE" w14:textId="77777777" w:rsidTr="00ED1C91">
        <w:tc>
          <w:tcPr>
            <w:tcW w:w="3591" w:type="dxa"/>
          </w:tcPr>
          <w:p w14:paraId="5DD92554" w14:textId="77777777" w:rsidR="00FB1AFA" w:rsidRDefault="00FB1AFA" w:rsidP="00ED1C91">
            <w:proofErr w:type="spellStart"/>
            <w:r>
              <w:t>Black_listed_word_id</w:t>
            </w:r>
            <w:proofErr w:type="spellEnd"/>
          </w:p>
        </w:tc>
        <w:tc>
          <w:tcPr>
            <w:tcW w:w="2810" w:type="dxa"/>
          </w:tcPr>
          <w:p w14:paraId="6E79FF2C" w14:textId="427EA1FF" w:rsidR="00FB1AFA" w:rsidRDefault="000741CD" w:rsidP="00ED1C91">
            <w:r>
              <w:t>int</w:t>
            </w:r>
          </w:p>
        </w:tc>
        <w:tc>
          <w:tcPr>
            <w:tcW w:w="2841" w:type="dxa"/>
          </w:tcPr>
          <w:p w14:paraId="593F3E42" w14:textId="77777777" w:rsidR="00FB1AFA" w:rsidRDefault="00FB1AFA" w:rsidP="00ED1C91"/>
        </w:tc>
      </w:tr>
    </w:tbl>
    <w:p w14:paraId="59436B14" w14:textId="77777777" w:rsidR="00FB1AFA" w:rsidRDefault="00FB1AFA" w:rsidP="00FB1AFA"/>
    <w:p w14:paraId="0A6FBBDB" w14:textId="77777777" w:rsidR="00FB1AFA" w:rsidRDefault="00FB1AFA" w:rsidP="00FB1AFA">
      <w:r>
        <w:t xml:space="preserve">Table 4 </w:t>
      </w:r>
      <w:proofErr w:type="spellStart"/>
      <w:r>
        <w:t>perferred_age_ranges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1"/>
        <w:gridCol w:w="2810"/>
        <w:gridCol w:w="2841"/>
      </w:tblGrid>
      <w:tr w:rsidR="00FB1AFA" w14:paraId="7CE96A22" w14:textId="77777777" w:rsidTr="00ED1C91">
        <w:tc>
          <w:tcPr>
            <w:tcW w:w="3591" w:type="dxa"/>
          </w:tcPr>
          <w:p w14:paraId="7B866F03" w14:textId="77777777" w:rsidR="00FB1AFA" w:rsidRPr="00940FF3" w:rsidRDefault="00FB1AFA" w:rsidP="00ED1C91">
            <w:pPr>
              <w:rPr>
                <w:b/>
              </w:rPr>
            </w:pPr>
            <w:r w:rsidRPr="00940FF3">
              <w:rPr>
                <w:b/>
              </w:rPr>
              <w:t>Field</w:t>
            </w:r>
          </w:p>
        </w:tc>
        <w:tc>
          <w:tcPr>
            <w:tcW w:w="2810" w:type="dxa"/>
          </w:tcPr>
          <w:p w14:paraId="6F5DB79B" w14:textId="77777777" w:rsidR="00FB1AFA" w:rsidRPr="00940FF3" w:rsidRDefault="00FB1AFA" w:rsidP="00ED1C91">
            <w:pPr>
              <w:rPr>
                <w:b/>
              </w:rPr>
            </w:pPr>
            <w:r w:rsidRPr="00940FF3">
              <w:rPr>
                <w:b/>
              </w:rPr>
              <w:t>Type</w:t>
            </w:r>
          </w:p>
        </w:tc>
        <w:tc>
          <w:tcPr>
            <w:tcW w:w="2841" w:type="dxa"/>
          </w:tcPr>
          <w:p w14:paraId="79599656" w14:textId="77777777" w:rsidR="00FB1AFA" w:rsidRPr="00940FF3" w:rsidRDefault="00FB1AFA" w:rsidP="00ED1C91">
            <w:pPr>
              <w:rPr>
                <w:b/>
              </w:rPr>
            </w:pPr>
            <w:r w:rsidRPr="00940FF3">
              <w:rPr>
                <w:b/>
              </w:rPr>
              <w:t>Primary</w:t>
            </w:r>
          </w:p>
        </w:tc>
      </w:tr>
      <w:tr w:rsidR="00FB1AFA" w14:paraId="0AC60BAB" w14:textId="77777777" w:rsidTr="00ED1C91">
        <w:tc>
          <w:tcPr>
            <w:tcW w:w="3591" w:type="dxa"/>
          </w:tcPr>
          <w:p w14:paraId="21999529" w14:textId="5D2F7071" w:rsidR="00FB1AFA" w:rsidRDefault="00FB1AFA" w:rsidP="00ED1C91">
            <w:r>
              <w:t>id</w:t>
            </w:r>
          </w:p>
        </w:tc>
        <w:tc>
          <w:tcPr>
            <w:tcW w:w="2810" w:type="dxa"/>
          </w:tcPr>
          <w:p w14:paraId="1BFC14A6" w14:textId="263A398C" w:rsidR="00FB1AFA" w:rsidRDefault="000741CD" w:rsidP="00ED1C91">
            <w:r>
              <w:t>int</w:t>
            </w:r>
          </w:p>
        </w:tc>
        <w:tc>
          <w:tcPr>
            <w:tcW w:w="2841" w:type="dxa"/>
          </w:tcPr>
          <w:p w14:paraId="30B0D41C" w14:textId="77777777" w:rsidR="00FB1AFA" w:rsidRDefault="00FB1AFA" w:rsidP="00ED1C91">
            <w:r>
              <w:t>yes</w:t>
            </w:r>
          </w:p>
        </w:tc>
      </w:tr>
      <w:tr w:rsidR="00FB1AFA" w14:paraId="65E7CABE" w14:textId="77777777" w:rsidTr="00ED1C91">
        <w:tc>
          <w:tcPr>
            <w:tcW w:w="3591" w:type="dxa"/>
          </w:tcPr>
          <w:p w14:paraId="6ABA5C43" w14:textId="77777777" w:rsidR="00FB1AFA" w:rsidRDefault="00FB1AFA" w:rsidP="00ED1C91">
            <w:proofErr w:type="spellStart"/>
            <w:r>
              <w:t>From_age</w:t>
            </w:r>
            <w:proofErr w:type="spellEnd"/>
          </w:p>
        </w:tc>
        <w:tc>
          <w:tcPr>
            <w:tcW w:w="2810" w:type="dxa"/>
          </w:tcPr>
          <w:p w14:paraId="0A725893" w14:textId="20F8E1CF" w:rsidR="00FB1AFA" w:rsidRDefault="000741CD" w:rsidP="00ED1C91">
            <w:r>
              <w:t>int</w:t>
            </w:r>
          </w:p>
        </w:tc>
        <w:tc>
          <w:tcPr>
            <w:tcW w:w="2841" w:type="dxa"/>
          </w:tcPr>
          <w:p w14:paraId="5FBCB7E6" w14:textId="77777777" w:rsidR="00FB1AFA" w:rsidRDefault="00FB1AFA" w:rsidP="00ED1C91"/>
        </w:tc>
      </w:tr>
      <w:tr w:rsidR="00FB1AFA" w14:paraId="3B1C4E30" w14:textId="77777777" w:rsidTr="00ED1C91">
        <w:tc>
          <w:tcPr>
            <w:tcW w:w="3591" w:type="dxa"/>
          </w:tcPr>
          <w:p w14:paraId="0859D336" w14:textId="77777777" w:rsidR="00FB1AFA" w:rsidRDefault="00FB1AFA" w:rsidP="00ED1C91">
            <w:proofErr w:type="spellStart"/>
            <w:r>
              <w:t>to_age</w:t>
            </w:r>
            <w:proofErr w:type="spellEnd"/>
          </w:p>
        </w:tc>
        <w:tc>
          <w:tcPr>
            <w:tcW w:w="2810" w:type="dxa"/>
          </w:tcPr>
          <w:p w14:paraId="79087F94" w14:textId="1BA33199" w:rsidR="00FB1AFA" w:rsidRDefault="000741CD" w:rsidP="00ED1C91">
            <w:r>
              <w:t>int</w:t>
            </w:r>
          </w:p>
        </w:tc>
        <w:tc>
          <w:tcPr>
            <w:tcW w:w="2841" w:type="dxa"/>
          </w:tcPr>
          <w:p w14:paraId="56133D1C" w14:textId="77777777" w:rsidR="00FB1AFA" w:rsidRDefault="00FB1AFA" w:rsidP="00ED1C91"/>
        </w:tc>
      </w:tr>
    </w:tbl>
    <w:p w14:paraId="47F05A4F" w14:textId="77777777" w:rsidR="00FB1AFA" w:rsidRDefault="00FB1AFA" w:rsidP="00FB1AFA"/>
    <w:p w14:paraId="6AC55E7D" w14:textId="77777777" w:rsidR="00FB1AFA" w:rsidRDefault="00FB1AFA" w:rsidP="00FB1AFA">
      <w:r>
        <w:t>Table 5 black _</w:t>
      </w:r>
      <w:proofErr w:type="spellStart"/>
      <w:r>
        <w:t>list_words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1"/>
        <w:gridCol w:w="2810"/>
        <w:gridCol w:w="2841"/>
      </w:tblGrid>
      <w:tr w:rsidR="00FB1AFA" w14:paraId="5671D96F" w14:textId="77777777" w:rsidTr="00ED1C91">
        <w:tc>
          <w:tcPr>
            <w:tcW w:w="3591" w:type="dxa"/>
          </w:tcPr>
          <w:p w14:paraId="30C6E0CA" w14:textId="77777777" w:rsidR="00FB1AFA" w:rsidRPr="00940FF3" w:rsidRDefault="00FB1AFA" w:rsidP="00ED1C91">
            <w:pPr>
              <w:rPr>
                <w:b/>
              </w:rPr>
            </w:pPr>
            <w:r w:rsidRPr="00940FF3">
              <w:rPr>
                <w:b/>
              </w:rPr>
              <w:t>Field</w:t>
            </w:r>
          </w:p>
        </w:tc>
        <w:tc>
          <w:tcPr>
            <w:tcW w:w="2810" w:type="dxa"/>
          </w:tcPr>
          <w:p w14:paraId="58AA7721" w14:textId="77777777" w:rsidR="00FB1AFA" w:rsidRPr="00940FF3" w:rsidRDefault="00FB1AFA" w:rsidP="00ED1C91">
            <w:pPr>
              <w:rPr>
                <w:b/>
              </w:rPr>
            </w:pPr>
            <w:r w:rsidRPr="00940FF3">
              <w:rPr>
                <w:b/>
              </w:rPr>
              <w:t>Type</w:t>
            </w:r>
          </w:p>
        </w:tc>
        <w:tc>
          <w:tcPr>
            <w:tcW w:w="2841" w:type="dxa"/>
          </w:tcPr>
          <w:p w14:paraId="1EA90D59" w14:textId="77777777" w:rsidR="00FB1AFA" w:rsidRPr="00940FF3" w:rsidRDefault="00FB1AFA" w:rsidP="00ED1C91">
            <w:pPr>
              <w:rPr>
                <w:b/>
              </w:rPr>
            </w:pPr>
            <w:r w:rsidRPr="00940FF3">
              <w:rPr>
                <w:b/>
              </w:rPr>
              <w:t>Primary</w:t>
            </w:r>
          </w:p>
        </w:tc>
      </w:tr>
      <w:tr w:rsidR="00FB1AFA" w14:paraId="73B3B421" w14:textId="77777777" w:rsidTr="00ED1C91">
        <w:tc>
          <w:tcPr>
            <w:tcW w:w="3591" w:type="dxa"/>
          </w:tcPr>
          <w:p w14:paraId="68AF69D0" w14:textId="7FF984BA" w:rsidR="00FB1AFA" w:rsidRDefault="00FB1AFA" w:rsidP="00ED1C91">
            <w:r>
              <w:t>id</w:t>
            </w:r>
          </w:p>
        </w:tc>
        <w:tc>
          <w:tcPr>
            <w:tcW w:w="2810" w:type="dxa"/>
          </w:tcPr>
          <w:p w14:paraId="2C7B3F62" w14:textId="2BA1A0E1" w:rsidR="00FB1AFA" w:rsidRDefault="000741CD" w:rsidP="00ED1C91">
            <w:r>
              <w:t>int</w:t>
            </w:r>
          </w:p>
        </w:tc>
        <w:tc>
          <w:tcPr>
            <w:tcW w:w="2841" w:type="dxa"/>
          </w:tcPr>
          <w:p w14:paraId="0F3B5EE2" w14:textId="77777777" w:rsidR="00FB1AFA" w:rsidRDefault="00FB1AFA" w:rsidP="00ED1C91">
            <w:r>
              <w:t>yes</w:t>
            </w:r>
          </w:p>
        </w:tc>
      </w:tr>
      <w:tr w:rsidR="00FB1AFA" w14:paraId="5083078D" w14:textId="77777777" w:rsidTr="00ED1C91">
        <w:tc>
          <w:tcPr>
            <w:tcW w:w="3591" w:type="dxa"/>
          </w:tcPr>
          <w:p w14:paraId="50124063" w14:textId="77777777" w:rsidR="00FB1AFA" w:rsidRDefault="00FB1AFA" w:rsidP="00ED1C91">
            <w:r>
              <w:t>word</w:t>
            </w:r>
          </w:p>
        </w:tc>
        <w:tc>
          <w:tcPr>
            <w:tcW w:w="2810" w:type="dxa"/>
          </w:tcPr>
          <w:p w14:paraId="673CED1B" w14:textId="25E137DB" w:rsidR="00FB1AFA" w:rsidRDefault="000741CD" w:rsidP="00ED1C91">
            <w:r>
              <w:t>Varchar(100)</w:t>
            </w:r>
          </w:p>
        </w:tc>
        <w:tc>
          <w:tcPr>
            <w:tcW w:w="2841" w:type="dxa"/>
          </w:tcPr>
          <w:p w14:paraId="2761082A" w14:textId="77777777" w:rsidR="00FB1AFA" w:rsidRDefault="00FB1AFA" w:rsidP="00ED1C91"/>
        </w:tc>
      </w:tr>
    </w:tbl>
    <w:p w14:paraId="4DC59353" w14:textId="77777777" w:rsidR="00FB1AFA" w:rsidRDefault="00FB1AFA" w:rsidP="00FB1AFA"/>
    <w:p w14:paraId="2674BF75" w14:textId="77A62595" w:rsidR="00FB1AFA" w:rsidRDefault="00FB1AFA" w:rsidP="00FB1AFA">
      <w:r>
        <w:lastRenderedPageBreak/>
        <w:t xml:space="preserve">Table </w:t>
      </w:r>
      <w:r w:rsidR="005D4C74">
        <w:t>6</w:t>
      </w:r>
      <w:r>
        <w:t xml:space="preserve"> </w:t>
      </w:r>
      <w:proofErr w:type="spellStart"/>
      <w:r>
        <w:t>user_interests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1"/>
        <w:gridCol w:w="2810"/>
        <w:gridCol w:w="2841"/>
      </w:tblGrid>
      <w:tr w:rsidR="00FB1AFA" w14:paraId="2203C945" w14:textId="77777777" w:rsidTr="00ED1C91">
        <w:tc>
          <w:tcPr>
            <w:tcW w:w="3591" w:type="dxa"/>
          </w:tcPr>
          <w:p w14:paraId="67E1A8DE" w14:textId="77777777" w:rsidR="00FB1AFA" w:rsidRPr="00940FF3" w:rsidRDefault="00FB1AFA" w:rsidP="00ED1C91">
            <w:pPr>
              <w:rPr>
                <w:b/>
              </w:rPr>
            </w:pPr>
            <w:r w:rsidRPr="00940FF3">
              <w:rPr>
                <w:b/>
              </w:rPr>
              <w:t>Field</w:t>
            </w:r>
          </w:p>
        </w:tc>
        <w:tc>
          <w:tcPr>
            <w:tcW w:w="2810" w:type="dxa"/>
          </w:tcPr>
          <w:p w14:paraId="571843C9" w14:textId="77777777" w:rsidR="00FB1AFA" w:rsidRPr="00940FF3" w:rsidRDefault="00FB1AFA" w:rsidP="00ED1C91">
            <w:pPr>
              <w:rPr>
                <w:b/>
              </w:rPr>
            </w:pPr>
            <w:r w:rsidRPr="00940FF3">
              <w:rPr>
                <w:b/>
              </w:rPr>
              <w:t>Type</w:t>
            </w:r>
          </w:p>
        </w:tc>
        <w:tc>
          <w:tcPr>
            <w:tcW w:w="2841" w:type="dxa"/>
          </w:tcPr>
          <w:p w14:paraId="58ED4884" w14:textId="77777777" w:rsidR="00FB1AFA" w:rsidRPr="00940FF3" w:rsidRDefault="00FB1AFA" w:rsidP="00ED1C91">
            <w:pPr>
              <w:rPr>
                <w:b/>
              </w:rPr>
            </w:pPr>
            <w:r w:rsidRPr="00940FF3">
              <w:rPr>
                <w:b/>
              </w:rPr>
              <w:t>Primary</w:t>
            </w:r>
          </w:p>
        </w:tc>
      </w:tr>
      <w:tr w:rsidR="00FB1AFA" w14:paraId="6416D6D8" w14:textId="77777777" w:rsidTr="00ED1C91">
        <w:tc>
          <w:tcPr>
            <w:tcW w:w="3591" w:type="dxa"/>
          </w:tcPr>
          <w:p w14:paraId="064D2354" w14:textId="77777777" w:rsidR="00FB1AFA" w:rsidRDefault="00FB1AFA" w:rsidP="00ED1C91">
            <w:proofErr w:type="spellStart"/>
            <w:r>
              <w:t>User_id</w:t>
            </w:r>
            <w:proofErr w:type="spellEnd"/>
          </w:p>
        </w:tc>
        <w:tc>
          <w:tcPr>
            <w:tcW w:w="2810" w:type="dxa"/>
          </w:tcPr>
          <w:p w14:paraId="5850F706" w14:textId="1777A30C" w:rsidR="00FB1AFA" w:rsidRDefault="000741CD" w:rsidP="00ED1C91">
            <w:r>
              <w:t>int</w:t>
            </w:r>
          </w:p>
        </w:tc>
        <w:tc>
          <w:tcPr>
            <w:tcW w:w="2841" w:type="dxa"/>
          </w:tcPr>
          <w:p w14:paraId="35219326" w14:textId="77777777" w:rsidR="00FB1AFA" w:rsidRDefault="00FB1AFA" w:rsidP="00ED1C91">
            <w:r>
              <w:t>yes</w:t>
            </w:r>
          </w:p>
        </w:tc>
      </w:tr>
      <w:tr w:rsidR="00FB1AFA" w14:paraId="16B8AC83" w14:textId="77777777" w:rsidTr="00ED1C91">
        <w:tc>
          <w:tcPr>
            <w:tcW w:w="3591" w:type="dxa"/>
          </w:tcPr>
          <w:p w14:paraId="5B3D0598" w14:textId="77777777" w:rsidR="00FB1AFA" w:rsidRDefault="00FB1AFA" w:rsidP="00ED1C91">
            <w:proofErr w:type="spellStart"/>
            <w:r>
              <w:t>Interest_id</w:t>
            </w:r>
            <w:proofErr w:type="spellEnd"/>
          </w:p>
        </w:tc>
        <w:tc>
          <w:tcPr>
            <w:tcW w:w="2810" w:type="dxa"/>
          </w:tcPr>
          <w:p w14:paraId="4F0C6BFD" w14:textId="5FE98C19" w:rsidR="00FB1AFA" w:rsidRDefault="000741CD" w:rsidP="00ED1C91">
            <w:r>
              <w:t>int</w:t>
            </w:r>
          </w:p>
        </w:tc>
        <w:tc>
          <w:tcPr>
            <w:tcW w:w="2841" w:type="dxa"/>
          </w:tcPr>
          <w:p w14:paraId="2A97A599" w14:textId="77777777" w:rsidR="00FB1AFA" w:rsidRDefault="00FB1AFA" w:rsidP="00ED1C91">
            <w:r>
              <w:t>yes</w:t>
            </w:r>
          </w:p>
        </w:tc>
      </w:tr>
    </w:tbl>
    <w:p w14:paraId="45BECD78" w14:textId="77777777" w:rsidR="00FB1AFA" w:rsidRDefault="00FB1AFA" w:rsidP="00FB1AFA"/>
    <w:p w14:paraId="43DD510E" w14:textId="6021087A" w:rsidR="00FB1AFA" w:rsidRDefault="00FB1AFA" w:rsidP="00FB1AFA">
      <w:r>
        <w:t>Table</w:t>
      </w:r>
      <w:r w:rsidR="005D4C74">
        <w:t xml:space="preserve"> 7</w:t>
      </w:r>
      <w:r>
        <w:t xml:space="preserve"> interests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1"/>
        <w:gridCol w:w="2810"/>
        <w:gridCol w:w="2841"/>
      </w:tblGrid>
      <w:tr w:rsidR="00FB1AFA" w14:paraId="67ED723B" w14:textId="77777777" w:rsidTr="00ED1C91">
        <w:tc>
          <w:tcPr>
            <w:tcW w:w="3591" w:type="dxa"/>
          </w:tcPr>
          <w:p w14:paraId="1C7B6579" w14:textId="77777777" w:rsidR="00FB1AFA" w:rsidRPr="00940FF3" w:rsidRDefault="00FB1AFA" w:rsidP="00ED1C91">
            <w:pPr>
              <w:rPr>
                <w:b/>
              </w:rPr>
            </w:pPr>
            <w:r w:rsidRPr="00940FF3">
              <w:rPr>
                <w:b/>
              </w:rPr>
              <w:t>Field</w:t>
            </w:r>
          </w:p>
        </w:tc>
        <w:tc>
          <w:tcPr>
            <w:tcW w:w="2810" w:type="dxa"/>
          </w:tcPr>
          <w:p w14:paraId="44F08F33" w14:textId="77777777" w:rsidR="00FB1AFA" w:rsidRPr="00940FF3" w:rsidRDefault="00FB1AFA" w:rsidP="00ED1C91">
            <w:pPr>
              <w:rPr>
                <w:b/>
              </w:rPr>
            </w:pPr>
            <w:r w:rsidRPr="00940FF3">
              <w:rPr>
                <w:b/>
              </w:rPr>
              <w:t>Type</w:t>
            </w:r>
          </w:p>
        </w:tc>
        <w:tc>
          <w:tcPr>
            <w:tcW w:w="2841" w:type="dxa"/>
          </w:tcPr>
          <w:p w14:paraId="5BB272DD" w14:textId="77777777" w:rsidR="00FB1AFA" w:rsidRPr="00940FF3" w:rsidRDefault="00FB1AFA" w:rsidP="00ED1C91">
            <w:pPr>
              <w:rPr>
                <w:b/>
              </w:rPr>
            </w:pPr>
            <w:r w:rsidRPr="00940FF3">
              <w:rPr>
                <w:b/>
              </w:rPr>
              <w:t>Primary</w:t>
            </w:r>
          </w:p>
        </w:tc>
      </w:tr>
      <w:tr w:rsidR="00FB1AFA" w14:paraId="60B12B28" w14:textId="77777777" w:rsidTr="00ED1C91">
        <w:tc>
          <w:tcPr>
            <w:tcW w:w="3591" w:type="dxa"/>
          </w:tcPr>
          <w:p w14:paraId="1B443B7F" w14:textId="3486269E" w:rsidR="00FB1AFA" w:rsidRDefault="00FB1AFA" w:rsidP="00ED1C91">
            <w:r>
              <w:t>id</w:t>
            </w:r>
          </w:p>
        </w:tc>
        <w:tc>
          <w:tcPr>
            <w:tcW w:w="2810" w:type="dxa"/>
          </w:tcPr>
          <w:p w14:paraId="23AB267E" w14:textId="376454EF" w:rsidR="00FB1AFA" w:rsidRDefault="000741CD" w:rsidP="00ED1C91">
            <w:r>
              <w:t>int</w:t>
            </w:r>
          </w:p>
        </w:tc>
        <w:tc>
          <w:tcPr>
            <w:tcW w:w="2841" w:type="dxa"/>
          </w:tcPr>
          <w:p w14:paraId="77F081D1" w14:textId="77777777" w:rsidR="00FB1AFA" w:rsidRDefault="00FB1AFA" w:rsidP="00ED1C91">
            <w:r>
              <w:t>yes</w:t>
            </w:r>
          </w:p>
        </w:tc>
      </w:tr>
      <w:tr w:rsidR="00FB1AFA" w14:paraId="0EDE197E" w14:textId="77777777" w:rsidTr="00ED1C91">
        <w:tc>
          <w:tcPr>
            <w:tcW w:w="3591" w:type="dxa"/>
          </w:tcPr>
          <w:p w14:paraId="07D17DAB" w14:textId="77777777" w:rsidR="00FB1AFA" w:rsidRDefault="00FB1AFA" w:rsidP="00ED1C91">
            <w:r>
              <w:t>type</w:t>
            </w:r>
          </w:p>
        </w:tc>
        <w:tc>
          <w:tcPr>
            <w:tcW w:w="2810" w:type="dxa"/>
          </w:tcPr>
          <w:p w14:paraId="0ACEBE53" w14:textId="6EA81E89" w:rsidR="00FB1AFA" w:rsidRDefault="000741CD" w:rsidP="00ED1C91">
            <w:r>
              <w:t>Varchar(100)</w:t>
            </w:r>
          </w:p>
        </w:tc>
        <w:tc>
          <w:tcPr>
            <w:tcW w:w="2841" w:type="dxa"/>
          </w:tcPr>
          <w:p w14:paraId="38682848" w14:textId="77777777" w:rsidR="00FB1AFA" w:rsidRDefault="00FB1AFA" w:rsidP="00ED1C91"/>
        </w:tc>
      </w:tr>
      <w:tr w:rsidR="00FB1AFA" w14:paraId="299FC68F" w14:textId="77777777" w:rsidTr="00ED1C91">
        <w:tc>
          <w:tcPr>
            <w:tcW w:w="3591" w:type="dxa"/>
          </w:tcPr>
          <w:p w14:paraId="7984A740" w14:textId="77777777" w:rsidR="00FB1AFA" w:rsidRDefault="00FB1AFA" w:rsidP="00ED1C91">
            <w:r>
              <w:t>description</w:t>
            </w:r>
          </w:p>
        </w:tc>
        <w:tc>
          <w:tcPr>
            <w:tcW w:w="2810" w:type="dxa"/>
          </w:tcPr>
          <w:p w14:paraId="71113018" w14:textId="7FC0BD57" w:rsidR="00FB1AFA" w:rsidRDefault="000741CD" w:rsidP="00ED1C91">
            <w:r>
              <w:t>Varchar(200)</w:t>
            </w:r>
          </w:p>
        </w:tc>
        <w:tc>
          <w:tcPr>
            <w:tcW w:w="2841" w:type="dxa"/>
          </w:tcPr>
          <w:p w14:paraId="3B6EEDA6" w14:textId="77777777" w:rsidR="00FB1AFA" w:rsidRDefault="00FB1AFA" w:rsidP="00ED1C91"/>
        </w:tc>
      </w:tr>
    </w:tbl>
    <w:p w14:paraId="719119D6" w14:textId="77777777" w:rsidR="00FB1AFA" w:rsidRDefault="00FB1AFA" w:rsidP="00FB1AFA"/>
    <w:p w14:paraId="768EE058" w14:textId="18F52A7E" w:rsidR="005D4C74" w:rsidRDefault="005D4C74" w:rsidP="005D4C74">
      <w:r>
        <w:t>Table 7 Gender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1"/>
        <w:gridCol w:w="2810"/>
        <w:gridCol w:w="2841"/>
      </w:tblGrid>
      <w:tr w:rsidR="005D4C74" w14:paraId="6F08A0DB" w14:textId="77777777" w:rsidTr="005D4C74">
        <w:tc>
          <w:tcPr>
            <w:tcW w:w="3591" w:type="dxa"/>
          </w:tcPr>
          <w:p w14:paraId="6241883A" w14:textId="77777777" w:rsidR="005D4C74" w:rsidRPr="00940FF3" w:rsidRDefault="005D4C74" w:rsidP="005D4C74">
            <w:pPr>
              <w:rPr>
                <w:b/>
              </w:rPr>
            </w:pPr>
            <w:r w:rsidRPr="00940FF3">
              <w:rPr>
                <w:b/>
              </w:rPr>
              <w:t>Field</w:t>
            </w:r>
          </w:p>
        </w:tc>
        <w:tc>
          <w:tcPr>
            <w:tcW w:w="2810" w:type="dxa"/>
          </w:tcPr>
          <w:p w14:paraId="07140772" w14:textId="77777777" w:rsidR="005D4C74" w:rsidRPr="00940FF3" w:rsidRDefault="005D4C74" w:rsidP="005D4C74">
            <w:pPr>
              <w:rPr>
                <w:b/>
              </w:rPr>
            </w:pPr>
            <w:r w:rsidRPr="00940FF3">
              <w:rPr>
                <w:b/>
              </w:rPr>
              <w:t>Type</w:t>
            </w:r>
          </w:p>
        </w:tc>
        <w:tc>
          <w:tcPr>
            <w:tcW w:w="2841" w:type="dxa"/>
          </w:tcPr>
          <w:p w14:paraId="266E42E2" w14:textId="77777777" w:rsidR="005D4C74" w:rsidRPr="00940FF3" w:rsidRDefault="005D4C74" w:rsidP="005D4C74">
            <w:pPr>
              <w:rPr>
                <w:b/>
              </w:rPr>
            </w:pPr>
            <w:r w:rsidRPr="00940FF3">
              <w:rPr>
                <w:b/>
              </w:rPr>
              <w:t>Primary</w:t>
            </w:r>
          </w:p>
        </w:tc>
      </w:tr>
      <w:tr w:rsidR="005D4C74" w14:paraId="09F28F1B" w14:textId="77777777" w:rsidTr="005D4C74">
        <w:tc>
          <w:tcPr>
            <w:tcW w:w="3591" w:type="dxa"/>
          </w:tcPr>
          <w:p w14:paraId="390FD9B6" w14:textId="77777777" w:rsidR="005D4C74" w:rsidRDefault="005D4C74" w:rsidP="005D4C74">
            <w:r>
              <w:t>id</w:t>
            </w:r>
          </w:p>
        </w:tc>
        <w:tc>
          <w:tcPr>
            <w:tcW w:w="2810" w:type="dxa"/>
          </w:tcPr>
          <w:p w14:paraId="301FE12D" w14:textId="77777777" w:rsidR="005D4C74" w:rsidRDefault="005D4C74" w:rsidP="005D4C74">
            <w:proofErr w:type="spellStart"/>
            <w:r>
              <w:t>int</w:t>
            </w:r>
            <w:proofErr w:type="spellEnd"/>
          </w:p>
        </w:tc>
        <w:tc>
          <w:tcPr>
            <w:tcW w:w="2841" w:type="dxa"/>
          </w:tcPr>
          <w:p w14:paraId="520E4ED1" w14:textId="77777777" w:rsidR="005D4C74" w:rsidRDefault="005D4C74" w:rsidP="005D4C74">
            <w:r>
              <w:t>yes</w:t>
            </w:r>
          </w:p>
        </w:tc>
      </w:tr>
      <w:tr w:rsidR="005D4C74" w14:paraId="67DBDB65" w14:textId="77777777" w:rsidTr="005D4C74">
        <w:tc>
          <w:tcPr>
            <w:tcW w:w="3591" w:type="dxa"/>
          </w:tcPr>
          <w:p w14:paraId="3968B6DB" w14:textId="5DE860CC" w:rsidR="005D4C74" w:rsidRDefault="005D4C74" w:rsidP="005D4C74">
            <w:r>
              <w:t>city</w:t>
            </w:r>
          </w:p>
        </w:tc>
        <w:tc>
          <w:tcPr>
            <w:tcW w:w="2810" w:type="dxa"/>
          </w:tcPr>
          <w:p w14:paraId="013BC44F" w14:textId="27130CC7" w:rsidR="005D4C74" w:rsidRDefault="005D4C74" w:rsidP="005D4C74">
            <w:proofErr w:type="gramStart"/>
            <w:r>
              <w:t>Varchar(</w:t>
            </w:r>
            <w:proofErr w:type="gramEnd"/>
            <w:r>
              <w:t>200)</w:t>
            </w:r>
          </w:p>
        </w:tc>
        <w:tc>
          <w:tcPr>
            <w:tcW w:w="2841" w:type="dxa"/>
          </w:tcPr>
          <w:p w14:paraId="6CE6A885" w14:textId="77777777" w:rsidR="005D4C74" w:rsidRDefault="005D4C74" w:rsidP="005D4C74"/>
        </w:tc>
      </w:tr>
    </w:tbl>
    <w:p w14:paraId="5FC377FA" w14:textId="77777777" w:rsidR="005D4C74" w:rsidRDefault="005D4C74" w:rsidP="005D4C74"/>
    <w:p w14:paraId="204A9E1C" w14:textId="15274460" w:rsidR="005D4C74" w:rsidRDefault="005D4C74" w:rsidP="005D4C74">
      <w:pPr>
        <w:tabs>
          <w:tab w:val="left" w:pos="2010"/>
        </w:tabs>
      </w:pPr>
      <w:r>
        <w:t>Table 8 city Table</w:t>
      </w:r>
      <w: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1"/>
        <w:gridCol w:w="2810"/>
        <w:gridCol w:w="2841"/>
      </w:tblGrid>
      <w:tr w:rsidR="005D4C74" w14:paraId="0D18A695" w14:textId="77777777" w:rsidTr="005D4C74">
        <w:tc>
          <w:tcPr>
            <w:tcW w:w="3591" w:type="dxa"/>
          </w:tcPr>
          <w:p w14:paraId="60AB3728" w14:textId="77777777" w:rsidR="005D4C74" w:rsidRPr="00940FF3" w:rsidRDefault="005D4C74" w:rsidP="005D4C74">
            <w:pPr>
              <w:rPr>
                <w:b/>
              </w:rPr>
            </w:pPr>
            <w:r w:rsidRPr="00940FF3">
              <w:rPr>
                <w:b/>
              </w:rPr>
              <w:t>Field</w:t>
            </w:r>
          </w:p>
        </w:tc>
        <w:tc>
          <w:tcPr>
            <w:tcW w:w="2810" w:type="dxa"/>
          </w:tcPr>
          <w:p w14:paraId="236FE1AF" w14:textId="77777777" w:rsidR="005D4C74" w:rsidRPr="00940FF3" w:rsidRDefault="005D4C74" w:rsidP="005D4C74">
            <w:pPr>
              <w:rPr>
                <w:b/>
              </w:rPr>
            </w:pPr>
            <w:r w:rsidRPr="00940FF3">
              <w:rPr>
                <w:b/>
              </w:rPr>
              <w:t>Type</w:t>
            </w:r>
          </w:p>
        </w:tc>
        <w:tc>
          <w:tcPr>
            <w:tcW w:w="2841" w:type="dxa"/>
          </w:tcPr>
          <w:p w14:paraId="1631BC7C" w14:textId="77777777" w:rsidR="005D4C74" w:rsidRPr="00940FF3" w:rsidRDefault="005D4C74" w:rsidP="005D4C74">
            <w:pPr>
              <w:rPr>
                <w:b/>
              </w:rPr>
            </w:pPr>
            <w:r w:rsidRPr="00940FF3">
              <w:rPr>
                <w:b/>
              </w:rPr>
              <w:t>Primary</w:t>
            </w:r>
          </w:p>
        </w:tc>
      </w:tr>
      <w:tr w:rsidR="005D4C74" w14:paraId="56523A07" w14:textId="77777777" w:rsidTr="005D4C74">
        <w:tc>
          <w:tcPr>
            <w:tcW w:w="3591" w:type="dxa"/>
          </w:tcPr>
          <w:p w14:paraId="05BB6B30" w14:textId="77777777" w:rsidR="005D4C74" w:rsidRDefault="005D4C74" w:rsidP="005D4C74">
            <w:r>
              <w:t>id</w:t>
            </w:r>
          </w:p>
        </w:tc>
        <w:tc>
          <w:tcPr>
            <w:tcW w:w="2810" w:type="dxa"/>
          </w:tcPr>
          <w:p w14:paraId="020BC7BD" w14:textId="77777777" w:rsidR="005D4C74" w:rsidRDefault="005D4C74" w:rsidP="005D4C74">
            <w:proofErr w:type="spellStart"/>
            <w:r>
              <w:t>int</w:t>
            </w:r>
            <w:proofErr w:type="spellEnd"/>
          </w:p>
        </w:tc>
        <w:tc>
          <w:tcPr>
            <w:tcW w:w="2841" w:type="dxa"/>
          </w:tcPr>
          <w:p w14:paraId="18FA5316" w14:textId="77777777" w:rsidR="005D4C74" w:rsidRDefault="005D4C74" w:rsidP="005D4C74">
            <w:r>
              <w:t>yes</w:t>
            </w:r>
          </w:p>
        </w:tc>
      </w:tr>
      <w:tr w:rsidR="005D4C74" w14:paraId="285FC03A" w14:textId="77777777" w:rsidTr="005D4C74">
        <w:tc>
          <w:tcPr>
            <w:tcW w:w="3591" w:type="dxa"/>
          </w:tcPr>
          <w:p w14:paraId="2B88F084" w14:textId="77777777" w:rsidR="005D4C74" w:rsidRDefault="005D4C74" w:rsidP="005D4C74">
            <w:r>
              <w:t>city</w:t>
            </w:r>
          </w:p>
        </w:tc>
        <w:tc>
          <w:tcPr>
            <w:tcW w:w="2810" w:type="dxa"/>
          </w:tcPr>
          <w:p w14:paraId="3F7FC6DA" w14:textId="77777777" w:rsidR="005D4C74" w:rsidRDefault="005D4C74" w:rsidP="005D4C74">
            <w:proofErr w:type="gramStart"/>
            <w:r>
              <w:t>Varchar(</w:t>
            </w:r>
            <w:proofErr w:type="gramEnd"/>
            <w:r>
              <w:t>200)</w:t>
            </w:r>
          </w:p>
        </w:tc>
        <w:tc>
          <w:tcPr>
            <w:tcW w:w="2841" w:type="dxa"/>
          </w:tcPr>
          <w:p w14:paraId="23FC7D4D" w14:textId="77777777" w:rsidR="005D4C74" w:rsidRDefault="005D4C74" w:rsidP="005D4C74"/>
        </w:tc>
      </w:tr>
      <w:tr w:rsidR="005D4C74" w14:paraId="365786C2" w14:textId="77777777" w:rsidTr="005D4C74">
        <w:tc>
          <w:tcPr>
            <w:tcW w:w="3591" w:type="dxa"/>
          </w:tcPr>
          <w:p w14:paraId="4A67BE64" w14:textId="0F495F7A" w:rsidR="005D4C74" w:rsidRDefault="005D4C74" w:rsidP="005D4C74">
            <w:r>
              <w:t>county</w:t>
            </w:r>
          </w:p>
        </w:tc>
        <w:tc>
          <w:tcPr>
            <w:tcW w:w="2810" w:type="dxa"/>
          </w:tcPr>
          <w:p w14:paraId="08FFD32E" w14:textId="1DC02F03" w:rsidR="005D4C74" w:rsidRDefault="005D4C74" w:rsidP="005D4C74">
            <w:proofErr w:type="gramStart"/>
            <w:r>
              <w:t>Varchar(</w:t>
            </w:r>
            <w:proofErr w:type="gramEnd"/>
            <w:r>
              <w:t>200)</w:t>
            </w:r>
          </w:p>
        </w:tc>
        <w:tc>
          <w:tcPr>
            <w:tcW w:w="2841" w:type="dxa"/>
          </w:tcPr>
          <w:p w14:paraId="59553ED0" w14:textId="77777777" w:rsidR="005D4C74" w:rsidRDefault="005D4C74" w:rsidP="005D4C74"/>
        </w:tc>
      </w:tr>
    </w:tbl>
    <w:p w14:paraId="1E76C1A9" w14:textId="4CF03F5E" w:rsidR="005D4C74" w:rsidRDefault="005D4C74" w:rsidP="005D4C74">
      <w:pPr>
        <w:tabs>
          <w:tab w:val="left" w:pos="2010"/>
        </w:tabs>
      </w:pPr>
    </w:p>
    <w:p w14:paraId="02D5BC2F" w14:textId="0184EE17" w:rsidR="005D4C74" w:rsidRDefault="005D4C74" w:rsidP="005D4C74">
      <w:r>
        <w:t>Table 9 Relationship Type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1"/>
        <w:gridCol w:w="2810"/>
        <w:gridCol w:w="2841"/>
      </w:tblGrid>
      <w:tr w:rsidR="005D4C74" w14:paraId="09A58B54" w14:textId="77777777" w:rsidTr="005D4C74">
        <w:tc>
          <w:tcPr>
            <w:tcW w:w="3591" w:type="dxa"/>
          </w:tcPr>
          <w:p w14:paraId="4A26606E" w14:textId="77777777" w:rsidR="005D4C74" w:rsidRPr="00940FF3" w:rsidRDefault="005D4C74" w:rsidP="005D4C74">
            <w:pPr>
              <w:rPr>
                <w:b/>
              </w:rPr>
            </w:pPr>
            <w:r w:rsidRPr="00940FF3">
              <w:rPr>
                <w:b/>
              </w:rPr>
              <w:t>Field</w:t>
            </w:r>
          </w:p>
        </w:tc>
        <w:tc>
          <w:tcPr>
            <w:tcW w:w="2810" w:type="dxa"/>
          </w:tcPr>
          <w:p w14:paraId="3D4E4AB5" w14:textId="77777777" w:rsidR="005D4C74" w:rsidRPr="00940FF3" w:rsidRDefault="005D4C74" w:rsidP="005D4C74">
            <w:pPr>
              <w:rPr>
                <w:b/>
              </w:rPr>
            </w:pPr>
            <w:r w:rsidRPr="00940FF3">
              <w:rPr>
                <w:b/>
              </w:rPr>
              <w:t>Type</w:t>
            </w:r>
          </w:p>
        </w:tc>
        <w:tc>
          <w:tcPr>
            <w:tcW w:w="2841" w:type="dxa"/>
          </w:tcPr>
          <w:p w14:paraId="7F94C70F" w14:textId="77777777" w:rsidR="005D4C74" w:rsidRPr="00940FF3" w:rsidRDefault="005D4C74" w:rsidP="005D4C74">
            <w:pPr>
              <w:rPr>
                <w:b/>
              </w:rPr>
            </w:pPr>
            <w:r w:rsidRPr="00940FF3">
              <w:rPr>
                <w:b/>
              </w:rPr>
              <w:t>Primary</w:t>
            </w:r>
          </w:p>
        </w:tc>
      </w:tr>
      <w:tr w:rsidR="005D4C74" w14:paraId="274B445C" w14:textId="77777777" w:rsidTr="005D4C74">
        <w:tc>
          <w:tcPr>
            <w:tcW w:w="3591" w:type="dxa"/>
          </w:tcPr>
          <w:p w14:paraId="2EDED92D" w14:textId="77777777" w:rsidR="005D4C74" w:rsidRDefault="005D4C74" w:rsidP="005D4C74">
            <w:r>
              <w:t>id</w:t>
            </w:r>
          </w:p>
        </w:tc>
        <w:tc>
          <w:tcPr>
            <w:tcW w:w="2810" w:type="dxa"/>
          </w:tcPr>
          <w:p w14:paraId="363E6E03" w14:textId="77777777" w:rsidR="005D4C74" w:rsidRDefault="005D4C74" w:rsidP="005D4C74">
            <w:proofErr w:type="spellStart"/>
            <w:r>
              <w:t>int</w:t>
            </w:r>
            <w:proofErr w:type="spellEnd"/>
          </w:p>
        </w:tc>
        <w:tc>
          <w:tcPr>
            <w:tcW w:w="2841" w:type="dxa"/>
          </w:tcPr>
          <w:p w14:paraId="140F3AB1" w14:textId="77777777" w:rsidR="005D4C74" w:rsidRDefault="005D4C74" w:rsidP="005D4C74">
            <w:r>
              <w:t>yes</w:t>
            </w:r>
          </w:p>
        </w:tc>
      </w:tr>
      <w:tr w:rsidR="005D4C74" w14:paraId="7476F3A1" w14:textId="77777777" w:rsidTr="005D4C74">
        <w:tc>
          <w:tcPr>
            <w:tcW w:w="3591" w:type="dxa"/>
          </w:tcPr>
          <w:p w14:paraId="0D8A4FC5" w14:textId="1CF12764" w:rsidR="005D4C74" w:rsidRDefault="005D4C74" w:rsidP="005D4C74">
            <w:proofErr w:type="spellStart"/>
            <w:r>
              <w:t>Relationship_type</w:t>
            </w:r>
            <w:proofErr w:type="spellEnd"/>
          </w:p>
        </w:tc>
        <w:tc>
          <w:tcPr>
            <w:tcW w:w="2810" w:type="dxa"/>
          </w:tcPr>
          <w:p w14:paraId="0E2303F3" w14:textId="77777777" w:rsidR="005D4C74" w:rsidRDefault="005D4C74" w:rsidP="005D4C74">
            <w:proofErr w:type="gramStart"/>
            <w:r>
              <w:t>Varchar(</w:t>
            </w:r>
            <w:proofErr w:type="gramEnd"/>
            <w:r>
              <w:t>200)</w:t>
            </w:r>
          </w:p>
        </w:tc>
        <w:tc>
          <w:tcPr>
            <w:tcW w:w="2841" w:type="dxa"/>
          </w:tcPr>
          <w:p w14:paraId="705B2A69" w14:textId="77777777" w:rsidR="005D4C74" w:rsidRDefault="005D4C74" w:rsidP="005D4C74"/>
        </w:tc>
      </w:tr>
    </w:tbl>
    <w:p w14:paraId="63AE8A5F" w14:textId="39FF4A2F" w:rsidR="005D4C74" w:rsidRDefault="005D4C74" w:rsidP="005D4C74"/>
    <w:p w14:paraId="16D8A321" w14:textId="1C16E232" w:rsidR="00084FF1" w:rsidRDefault="00084FF1" w:rsidP="00084FF1">
      <w:r>
        <w:t xml:space="preserve">Table </w:t>
      </w:r>
      <w:r>
        <w:t>10 Status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1"/>
        <w:gridCol w:w="2810"/>
        <w:gridCol w:w="2841"/>
      </w:tblGrid>
      <w:tr w:rsidR="00084FF1" w14:paraId="26732E8E" w14:textId="77777777" w:rsidTr="00457DB8">
        <w:tc>
          <w:tcPr>
            <w:tcW w:w="3591" w:type="dxa"/>
          </w:tcPr>
          <w:p w14:paraId="0FF6F2DF" w14:textId="77777777" w:rsidR="00084FF1" w:rsidRPr="00940FF3" w:rsidRDefault="00084FF1" w:rsidP="00457DB8">
            <w:pPr>
              <w:rPr>
                <w:b/>
              </w:rPr>
            </w:pPr>
            <w:r w:rsidRPr="00940FF3">
              <w:rPr>
                <w:b/>
              </w:rPr>
              <w:t>Field</w:t>
            </w:r>
          </w:p>
        </w:tc>
        <w:tc>
          <w:tcPr>
            <w:tcW w:w="2810" w:type="dxa"/>
          </w:tcPr>
          <w:p w14:paraId="0FD00C3D" w14:textId="77777777" w:rsidR="00084FF1" w:rsidRPr="00940FF3" w:rsidRDefault="00084FF1" w:rsidP="00457DB8">
            <w:pPr>
              <w:rPr>
                <w:b/>
              </w:rPr>
            </w:pPr>
            <w:r w:rsidRPr="00940FF3">
              <w:rPr>
                <w:b/>
              </w:rPr>
              <w:t>Type</w:t>
            </w:r>
          </w:p>
        </w:tc>
        <w:tc>
          <w:tcPr>
            <w:tcW w:w="2841" w:type="dxa"/>
          </w:tcPr>
          <w:p w14:paraId="3B722E9E" w14:textId="77777777" w:rsidR="00084FF1" w:rsidRPr="00940FF3" w:rsidRDefault="00084FF1" w:rsidP="00457DB8">
            <w:pPr>
              <w:rPr>
                <w:b/>
              </w:rPr>
            </w:pPr>
            <w:r w:rsidRPr="00940FF3">
              <w:rPr>
                <w:b/>
              </w:rPr>
              <w:t>Primary</w:t>
            </w:r>
          </w:p>
        </w:tc>
      </w:tr>
      <w:tr w:rsidR="00084FF1" w14:paraId="4D07F42D" w14:textId="77777777" w:rsidTr="00457DB8">
        <w:tc>
          <w:tcPr>
            <w:tcW w:w="3591" w:type="dxa"/>
          </w:tcPr>
          <w:p w14:paraId="2BCDB82E" w14:textId="77777777" w:rsidR="00084FF1" w:rsidRDefault="00084FF1" w:rsidP="00457DB8">
            <w:r>
              <w:t>id</w:t>
            </w:r>
          </w:p>
        </w:tc>
        <w:tc>
          <w:tcPr>
            <w:tcW w:w="2810" w:type="dxa"/>
          </w:tcPr>
          <w:p w14:paraId="0E1F9834" w14:textId="77777777" w:rsidR="00084FF1" w:rsidRDefault="00084FF1" w:rsidP="00457DB8">
            <w:proofErr w:type="spellStart"/>
            <w:r>
              <w:t>int</w:t>
            </w:r>
            <w:proofErr w:type="spellEnd"/>
          </w:p>
        </w:tc>
        <w:tc>
          <w:tcPr>
            <w:tcW w:w="2841" w:type="dxa"/>
          </w:tcPr>
          <w:p w14:paraId="6D1EAE0C" w14:textId="77777777" w:rsidR="00084FF1" w:rsidRDefault="00084FF1" w:rsidP="00457DB8">
            <w:r>
              <w:t>yes</w:t>
            </w:r>
          </w:p>
        </w:tc>
      </w:tr>
      <w:tr w:rsidR="00084FF1" w14:paraId="61911F9D" w14:textId="77777777" w:rsidTr="00457DB8">
        <w:tc>
          <w:tcPr>
            <w:tcW w:w="3591" w:type="dxa"/>
          </w:tcPr>
          <w:p w14:paraId="452F38E4" w14:textId="2FDCDE8B" w:rsidR="00084FF1" w:rsidRDefault="00084FF1" w:rsidP="00457DB8">
            <w:r>
              <w:t>status</w:t>
            </w:r>
          </w:p>
        </w:tc>
        <w:tc>
          <w:tcPr>
            <w:tcW w:w="2810" w:type="dxa"/>
          </w:tcPr>
          <w:p w14:paraId="3FA654CD" w14:textId="77777777" w:rsidR="00084FF1" w:rsidRDefault="00084FF1" w:rsidP="00457DB8">
            <w:proofErr w:type="gramStart"/>
            <w:r>
              <w:t>Varchar(</w:t>
            </w:r>
            <w:proofErr w:type="gramEnd"/>
            <w:r>
              <w:t>200)</w:t>
            </w:r>
          </w:p>
        </w:tc>
        <w:tc>
          <w:tcPr>
            <w:tcW w:w="2841" w:type="dxa"/>
          </w:tcPr>
          <w:p w14:paraId="6B100B5F" w14:textId="77777777" w:rsidR="00084FF1" w:rsidRDefault="00084FF1" w:rsidP="00457DB8"/>
        </w:tc>
      </w:tr>
    </w:tbl>
    <w:p w14:paraId="66E99D88" w14:textId="77777777" w:rsidR="005D4C74" w:rsidRDefault="005D4C74"/>
    <w:p w14:paraId="5108D67C" w14:textId="77777777" w:rsidR="005D4C74" w:rsidRDefault="005D4C74">
      <w:bookmarkStart w:id="1" w:name="_GoBack"/>
      <w:bookmarkEnd w:id="1"/>
    </w:p>
    <w:p w14:paraId="71DB7B1D" w14:textId="77777777" w:rsidR="005D4C74" w:rsidRDefault="005D4C74"/>
    <w:p w14:paraId="36E53834" w14:textId="77777777" w:rsidR="005D4C74" w:rsidRDefault="005D4C74"/>
    <w:p w14:paraId="1B4C2666" w14:textId="77777777" w:rsidR="005D4C74" w:rsidRDefault="005D4C74"/>
    <w:p w14:paraId="1BE1FCB6" w14:textId="77777777" w:rsidR="005D4C74" w:rsidRDefault="005D4C74"/>
    <w:p w14:paraId="28F9F44B" w14:textId="77777777" w:rsidR="005D4C74" w:rsidRDefault="005D4C74"/>
    <w:p w14:paraId="47E6E96E" w14:textId="77777777" w:rsidR="005D4C74" w:rsidRDefault="005D4C74"/>
    <w:p w14:paraId="1680E81A" w14:textId="77777777" w:rsidR="005D4C74" w:rsidRDefault="005D4C74"/>
    <w:p w14:paraId="5736E489" w14:textId="77777777" w:rsidR="005D4C74" w:rsidRDefault="005D4C74"/>
    <w:p w14:paraId="67C78973" w14:textId="430C45FA" w:rsidR="00FE73A7" w:rsidRDefault="005D4C74" w:rsidP="005D4C74">
      <w:pPr>
        <w:pStyle w:val="Heading1"/>
      </w:pPr>
      <w:r>
        <w:t>P</w:t>
      </w:r>
      <w:r w:rsidR="00FE73A7">
        <w:t>rocess List:</w:t>
      </w:r>
    </w:p>
    <w:p w14:paraId="6241AADB" w14:textId="2AC5A6CF" w:rsidR="00FE73A7" w:rsidRDefault="00FE73A7" w:rsidP="00FE73A7">
      <w:pPr>
        <w:jc w:val="center"/>
      </w:pPr>
      <w:r>
        <w:t>High level Flowchart of Dating W</w:t>
      </w:r>
      <w:r w:rsidR="005D4C74">
        <w:rPr>
          <w:noProof/>
          <w:lang w:eastAsia="ja-JP"/>
        </w:rPr>
        <w:drawing>
          <wp:inline distT="0" distB="0" distL="0" distR="0" wp14:anchorId="7B9D1E93" wp14:editId="55AAE343">
            <wp:extent cx="4376420" cy="7053580"/>
            <wp:effectExtent l="0" t="0" r="508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igh level flowchart for First chance saloon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6420" cy="705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>
        <w:t>eb</w:t>
      </w:r>
      <w:proofErr w:type="spellEnd"/>
      <w:r>
        <w:t xml:space="preserve"> site</w:t>
      </w:r>
    </w:p>
    <w:p w14:paraId="287BA021" w14:textId="02E4E667" w:rsidR="00ED1C91" w:rsidRPr="00ED1C91" w:rsidRDefault="00FE73A7" w:rsidP="00FE73A7">
      <w:r>
        <w:br w:type="page"/>
      </w:r>
      <w:r w:rsidR="003B1219">
        <w:lastRenderedPageBreak/>
        <w:t>Process List</w:t>
      </w:r>
    </w:p>
    <w:p w14:paraId="29BACE4F" w14:textId="77777777" w:rsidR="00ED1C91" w:rsidRDefault="00ED1C91" w:rsidP="00ED1C91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 </w:t>
      </w:r>
    </w:p>
    <w:p w14:paraId="77C88B56" w14:textId="2A5ECDAA" w:rsidR="00ED1C91" w:rsidRDefault="00ED1C91" w:rsidP="00ED1C91">
      <w:pPr>
        <w:pStyle w:val="NormalWeb"/>
        <w:shd w:val="clear" w:color="auto" w:fill="FFFFFF"/>
        <w:spacing w:before="0" w:beforeAutospacing="0" w:after="150" w:afterAutospacing="0"/>
        <w:jc w:val="center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Use Case System</w:t>
      </w:r>
      <w:r w:rsidR="00873BEA">
        <w:rPr>
          <w:rFonts w:ascii="Helvetica" w:hAnsi="Helvetica"/>
          <w:color w:val="000000"/>
        </w:rPr>
        <w:t xml:space="preserve"> and Activity</w:t>
      </w:r>
      <w:r>
        <w:rPr>
          <w:rFonts w:ascii="Helvetica" w:hAnsi="Helvetica"/>
          <w:color w:val="000000"/>
        </w:rPr>
        <w:t xml:space="preserve"> Diagram of Web dating site</w:t>
      </w:r>
    </w:p>
    <w:p w14:paraId="1DE381F7" w14:textId="77777777" w:rsidR="00995985" w:rsidRDefault="00995985" w:rsidP="00ED1C91">
      <w:pPr>
        <w:pStyle w:val="NormalWeb"/>
        <w:shd w:val="clear" w:color="auto" w:fill="FFFFFF"/>
        <w:spacing w:before="0" w:beforeAutospacing="0" w:after="150" w:afterAutospacing="0"/>
        <w:jc w:val="center"/>
        <w:rPr>
          <w:rFonts w:ascii="Helvetica" w:hAnsi="Helvetica"/>
          <w:color w:val="000000"/>
        </w:rPr>
      </w:pPr>
    </w:p>
    <w:p w14:paraId="39B9E22B" w14:textId="540CF3E7" w:rsidR="00ED1C91" w:rsidRDefault="00995985" w:rsidP="00995985">
      <w:pPr>
        <w:pStyle w:val="NormalWeb"/>
        <w:shd w:val="clear" w:color="auto" w:fill="FFFFFF"/>
        <w:tabs>
          <w:tab w:val="left" w:pos="2010"/>
        </w:tabs>
        <w:spacing w:before="0" w:beforeAutospacing="0" w:after="150" w:afterAutospacing="0"/>
        <w:rPr>
          <w:rFonts w:ascii="Helvetica" w:hAnsi="Helvetica"/>
          <w:color w:val="000000"/>
        </w:rPr>
      </w:pPr>
      <w:r>
        <w:rPr>
          <w:rFonts w:ascii="Helvetica" w:hAnsi="Helvetica"/>
          <w:noProof/>
          <w:color w:val="000000"/>
        </w:rPr>
        <w:drawing>
          <wp:inline distT="0" distB="0" distL="0" distR="0" wp14:anchorId="0FF5CBA6" wp14:editId="6E05B34D">
            <wp:extent cx="5731510" cy="689610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UsesCaseDiagramFirstchanceSaloon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9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3AEB0" w14:textId="77777777" w:rsidR="00995985" w:rsidRDefault="00995985" w:rsidP="00ED1C91">
      <w:pPr>
        <w:pStyle w:val="NormalWeb"/>
        <w:shd w:val="clear" w:color="auto" w:fill="FFFFFF"/>
        <w:spacing w:before="0" w:beforeAutospacing="0" w:after="150" w:afterAutospacing="0"/>
        <w:jc w:val="center"/>
        <w:rPr>
          <w:rFonts w:ascii="Helvetica" w:hAnsi="Helvetica"/>
          <w:color w:val="000000"/>
        </w:rPr>
      </w:pPr>
    </w:p>
    <w:p w14:paraId="0A5E9EBF" w14:textId="6AFCA9E0" w:rsidR="00995985" w:rsidRDefault="00995985">
      <w:pPr>
        <w:rPr>
          <w:rFonts w:ascii="Helvetica" w:eastAsia="Times New Roman" w:hAnsi="Helvetica" w:cs="Times New Roman"/>
          <w:color w:val="000000"/>
          <w:sz w:val="24"/>
          <w:szCs w:val="24"/>
          <w:lang w:eastAsia="ja-JP"/>
        </w:rPr>
      </w:pPr>
      <w:r>
        <w:rPr>
          <w:rFonts w:ascii="Helvetica" w:hAnsi="Helvetica"/>
          <w:color w:val="000000"/>
        </w:rPr>
        <w:br w:type="page"/>
      </w:r>
    </w:p>
    <w:p w14:paraId="528127A6" w14:textId="02E8660D" w:rsidR="00ED1C91" w:rsidRDefault="0030362C" w:rsidP="0030362C">
      <w:pPr>
        <w:pStyle w:val="NormalWeb"/>
        <w:shd w:val="clear" w:color="auto" w:fill="FFFFFF"/>
        <w:spacing w:before="0" w:beforeAutospacing="0" w:after="150" w:afterAutospacing="0"/>
        <w:ind w:left="-1134" w:firstLine="1134"/>
        <w:jc w:val="center"/>
        <w:rPr>
          <w:rFonts w:ascii="Helvetica" w:hAnsi="Helvetica"/>
          <w:color w:val="000000"/>
        </w:rPr>
      </w:pPr>
      <w:r>
        <w:rPr>
          <w:rFonts w:ascii="Helvetica" w:hAnsi="Helvetica"/>
          <w:noProof/>
          <w:color w:val="000000"/>
        </w:rPr>
        <w:lastRenderedPageBreak/>
        <w:drawing>
          <wp:inline distT="0" distB="0" distL="0" distR="0" wp14:anchorId="289FC522" wp14:editId="56D11B50">
            <wp:extent cx="6466901" cy="1044159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ull_activity_diagram_FirstChanceSaloon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00256" cy="10495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81CC7" w14:textId="0B16CAB7" w:rsidR="00ED1C91" w:rsidRDefault="00ED1C91" w:rsidP="00ED1C91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000000"/>
        </w:rPr>
      </w:pPr>
    </w:p>
    <w:p w14:paraId="385188C1" w14:textId="77777777" w:rsidR="00ED1C91" w:rsidRDefault="00ED1C91" w:rsidP="00ED1C91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000000"/>
        </w:rPr>
      </w:pPr>
    </w:p>
    <w:p w14:paraId="3A2CCBB9" w14:textId="77777777" w:rsidR="00ED1C91" w:rsidRDefault="00ED1C91" w:rsidP="00ED1C91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High level functionality</w:t>
      </w:r>
    </w:p>
    <w:p w14:paraId="639053C4" w14:textId="77777777" w:rsidR="00ED1C91" w:rsidRDefault="00ED1C91" w:rsidP="00ED1C91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 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50"/>
        <w:gridCol w:w="6765"/>
      </w:tblGrid>
      <w:tr w:rsidR="00ED1C91" w14:paraId="03D76A81" w14:textId="77777777" w:rsidTr="00ED1C91"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2EA850F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Style w:val="Emphasis"/>
                <w:rFonts w:ascii="Helvetica" w:hAnsi="Helvetica"/>
                <w:color w:val="000000"/>
              </w:rPr>
              <w:t>Process #</w:t>
            </w:r>
          </w:p>
        </w:tc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9FF57C7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Style w:val="Strong"/>
                <w:rFonts w:ascii="Helvetica" w:hAnsi="Helvetica"/>
                <w:color w:val="000000"/>
              </w:rPr>
              <w:t>1</w:t>
            </w:r>
          </w:p>
        </w:tc>
      </w:tr>
      <w:tr w:rsidR="00ED1C91" w14:paraId="66AE0F0B" w14:textId="77777777" w:rsidTr="00ED1C91"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A1D77FA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Style w:val="Emphasis"/>
                <w:rFonts w:ascii="Helvetica" w:hAnsi="Helvetica"/>
                <w:color w:val="000000"/>
              </w:rPr>
              <w:t>Title</w:t>
            </w:r>
          </w:p>
        </w:tc>
        <w:tc>
          <w:tcPr>
            <w:tcW w:w="67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790BCF6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To be able to register a user profile which includes a description of myself and indicating my preferences for a partner</w:t>
            </w:r>
          </w:p>
        </w:tc>
      </w:tr>
      <w:tr w:rsidR="00ED1C91" w14:paraId="73DD33AB" w14:textId="77777777" w:rsidTr="00ED1C91"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E84057E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Style w:val="Emphasis"/>
                <w:rFonts w:ascii="Helvetica" w:hAnsi="Helvetica"/>
                <w:color w:val="000000"/>
              </w:rPr>
              <w:t>Brief Description</w:t>
            </w:r>
          </w:p>
        </w:tc>
        <w:tc>
          <w:tcPr>
            <w:tcW w:w="67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9D38D36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I am seeking a relationship with another person</w:t>
            </w:r>
          </w:p>
        </w:tc>
      </w:tr>
      <w:tr w:rsidR="00ED1C91" w14:paraId="12ADC3A5" w14:textId="77777777" w:rsidTr="00ED1C91"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8142C46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Style w:val="Emphasis"/>
                <w:rFonts w:ascii="Helvetica" w:hAnsi="Helvetica"/>
                <w:color w:val="000000"/>
              </w:rPr>
              <w:t>Inputs</w:t>
            </w:r>
          </w:p>
        </w:tc>
        <w:tc>
          <w:tcPr>
            <w:tcW w:w="67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8F3245E" w14:textId="77777777" w:rsidR="00ED1C91" w:rsidRDefault="00ED1C91" w:rsidP="00ED1C91">
            <w:pPr>
              <w:numPr>
                <w:ilvl w:val="0"/>
                <w:numId w:val="7"/>
              </w:numPr>
              <w:spacing w:before="100" w:beforeAutospacing="1" w:after="100" w:afterAutospacing="1" w:line="300" w:lineRule="atLeast"/>
              <w:ind w:left="375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Name</w:t>
            </w:r>
          </w:p>
          <w:p w14:paraId="72C6E0B2" w14:textId="77777777" w:rsidR="00ED1C91" w:rsidRDefault="00ED1C91" w:rsidP="00ED1C91">
            <w:pPr>
              <w:numPr>
                <w:ilvl w:val="0"/>
                <w:numId w:val="7"/>
              </w:numPr>
              <w:spacing w:before="100" w:beforeAutospacing="1" w:after="100" w:afterAutospacing="1" w:line="300" w:lineRule="atLeast"/>
              <w:ind w:left="375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Email</w:t>
            </w:r>
          </w:p>
          <w:p w14:paraId="52A6EF7E" w14:textId="77777777" w:rsidR="00ED1C91" w:rsidRDefault="00ED1C91" w:rsidP="00ED1C91">
            <w:pPr>
              <w:numPr>
                <w:ilvl w:val="0"/>
                <w:numId w:val="7"/>
              </w:numPr>
              <w:spacing w:before="100" w:beforeAutospacing="1" w:after="100" w:afterAutospacing="1" w:line="300" w:lineRule="atLeast"/>
              <w:ind w:left="375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Date of birth</w:t>
            </w:r>
          </w:p>
          <w:p w14:paraId="693EA517" w14:textId="77777777" w:rsidR="00ED1C91" w:rsidRDefault="00ED1C91" w:rsidP="00ED1C91">
            <w:pPr>
              <w:numPr>
                <w:ilvl w:val="0"/>
                <w:numId w:val="7"/>
              </w:numPr>
              <w:spacing w:before="100" w:beforeAutospacing="1" w:after="100" w:afterAutospacing="1" w:line="300" w:lineRule="atLeast"/>
              <w:ind w:left="375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Sex</w:t>
            </w:r>
          </w:p>
          <w:p w14:paraId="235047E9" w14:textId="77777777" w:rsidR="00ED1C91" w:rsidRDefault="00ED1C91" w:rsidP="00ED1C91">
            <w:pPr>
              <w:numPr>
                <w:ilvl w:val="0"/>
                <w:numId w:val="7"/>
              </w:numPr>
              <w:spacing w:before="100" w:beforeAutospacing="1" w:after="100" w:afterAutospacing="1" w:line="300" w:lineRule="atLeast"/>
              <w:ind w:left="375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Preferred Partner sex</w:t>
            </w:r>
          </w:p>
          <w:p w14:paraId="59E38657" w14:textId="77777777" w:rsidR="00ED1C91" w:rsidRDefault="00ED1C91" w:rsidP="00ED1C91">
            <w:pPr>
              <w:numPr>
                <w:ilvl w:val="0"/>
                <w:numId w:val="7"/>
              </w:numPr>
              <w:spacing w:before="100" w:beforeAutospacing="1" w:after="100" w:afterAutospacing="1" w:line="300" w:lineRule="atLeast"/>
              <w:ind w:left="375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Password</w:t>
            </w:r>
          </w:p>
          <w:p w14:paraId="08A5A980" w14:textId="77777777" w:rsidR="00ED1C91" w:rsidRDefault="00ED1C91" w:rsidP="00ED1C91">
            <w:pPr>
              <w:numPr>
                <w:ilvl w:val="0"/>
                <w:numId w:val="7"/>
              </w:numPr>
              <w:spacing w:before="100" w:beforeAutospacing="1" w:after="100" w:afterAutospacing="1" w:line="300" w:lineRule="atLeast"/>
              <w:ind w:left="375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Location (nearest Town)</w:t>
            </w:r>
          </w:p>
          <w:p w14:paraId="56644A92" w14:textId="77777777" w:rsidR="00ED1C91" w:rsidRDefault="00ED1C91" w:rsidP="00ED1C91">
            <w:pPr>
              <w:numPr>
                <w:ilvl w:val="0"/>
                <w:numId w:val="7"/>
              </w:numPr>
              <w:spacing w:before="100" w:beforeAutospacing="1" w:after="100" w:afterAutospacing="1" w:line="300" w:lineRule="atLeast"/>
              <w:ind w:left="375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Photo</w:t>
            </w:r>
          </w:p>
          <w:p w14:paraId="608DB048" w14:textId="77777777" w:rsidR="00ED1C91" w:rsidRDefault="00ED1C91" w:rsidP="00ED1C91">
            <w:pPr>
              <w:numPr>
                <w:ilvl w:val="0"/>
                <w:numId w:val="7"/>
              </w:numPr>
              <w:spacing w:before="100" w:beforeAutospacing="1" w:after="100" w:afterAutospacing="1" w:line="300" w:lineRule="atLeast"/>
              <w:ind w:left="375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I have the option of recording the following:</w:t>
            </w:r>
          </w:p>
          <w:p w14:paraId="36B0B3EA" w14:textId="77777777" w:rsidR="00ED1C91" w:rsidRDefault="00ED1C91" w:rsidP="00ED1C91">
            <w:pPr>
              <w:numPr>
                <w:ilvl w:val="1"/>
                <w:numId w:val="7"/>
              </w:numPr>
              <w:spacing w:before="100" w:beforeAutospacing="1" w:after="100" w:afterAutospacing="1" w:line="300" w:lineRule="atLeast"/>
              <w:ind w:left="750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Interests</w:t>
            </w:r>
          </w:p>
          <w:p w14:paraId="33F2F838" w14:textId="77777777" w:rsidR="00ED1C91" w:rsidRDefault="00ED1C91" w:rsidP="00ED1C91">
            <w:pPr>
              <w:numPr>
                <w:ilvl w:val="1"/>
                <w:numId w:val="7"/>
              </w:numPr>
              <w:spacing w:before="100" w:beforeAutospacing="1" w:after="100" w:afterAutospacing="1" w:line="300" w:lineRule="atLeast"/>
              <w:ind w:left="750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Hobbies</w:t>
            </w:r>
          </w:p>
          <w:p w14:paraId="0B293884" w14:textId="77777777" w:rsidR="00ED1C91" w:rsidRDefault="00ED1C91" w:rsidP="00ED1C91">
            <w:pPr>
              <w:numPr>
                <w:ilvl w:val="1"/>
                <w:numId w:val="7"/>
              </w:numPr>
              <w:spacing w:before="100" w:beforeAutospacing="1" w:after="100" w:afterAutospacing="1" w:line="300" w:lineRule="atLeast"/>
              <w:ind w:left="750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Type of relationship</w:t>
            </w:r>
          </w:p>
          <w:p w14:paraId="4769CDF5" w14:textId="77777777" w:rsidR="00ED1C91" w:rsidRDefault="00ED1C91" w:rsidP="00ED1C91">
            <w:pPr>
              <w:numPr>
                <w:ilvl w:val="1"/>
                <w:numId w:val="7"/>
              </w:numPr>
              <w:spacing w:before="100" w:beforeAutospacing="1" w:after="100" w:afterAutospacing="1" w:line="300" w:lineRule="atLeast"/>
              <w:ind w:left="750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Age profile of partner</w:t>
            </w:r>
          </w:p>
          <w:p w14:paraId="410F1E13" w14:textId="77777777" w:rsidR="00ED1C91" w:rsidRDefault="00ED1C91" w:rsidP="00ED1C91">
            <w:pPr>
              <w:numPr>
                <w:ilvl w:val="1"/>
                <w:numId w:val="7"/>
              </w:numPr>
              <w:spacing w:before="100" w:beforeAutospacing="1" w:after="100" w:afterAutospacing="1" w:line="300" w:lineRule="atLeast"/>
              <w:ind w:left="750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User can only create a profile if they are over the age of 18</w:t>
            </w:r>
          </w:p>
          <w:p w14:paraId="7C019238" w14:textId="77777777" w:rsidR="00ED1C91" w:rsidRDefault="00ED1C91" w:rsidP="00ED1C91">
            <w:pPr>
              <w:numPr>
                <w:ilvl w:val="1"/>
                <w:numId w:val="7"/>
              </w:numPr>
              <w:spacing w:before="100" w:beforeAutospacing="1" w:after="100" w:afterAutospacing="1" w:line="300" w:lineRule="atLeast"/>
              <w:ind w:left="750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Passwords are ranked in order of secureness</w:t>
            </w:r>
          </w:p>
          <w:p w14:paraId="63536DF2" w14:textId="77777777" w:rsidR="00ED1C91" w:rsidRDefault="00ED1C91" w:rsidP="00ED1C91">
            <w:pPr>
              <w:numPr>
                <w:ilvl w:val="1"/>
                <w:numId w:val="7"/>
              </w:numPr>
              <w:spacing w:before="100" w:beforeAutospacing="1" w:after="100" w:afterAutospacing="1" w:line="300" w:lineRule="atLeast"/>
              <w:ind w:left="750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Only one profile per email address  supported</w:t>
            </w:r>
          </w:p>
        </w:tc>
      </w:tr>
      <w:tr w:rsidR="00ED1C91" w14:paraId="4EB1783F" w14:textId="77777777" w:rsidTr="00ED1C91"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F37458B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Style w:val="Emphasis"/>
                <w:rFonts w:ascii="Helvetica" w:hAnsi="Helvetica"/>
                <w:color w:val="000000"/>
              </w:rPr>
              <w:t>Detailed Description</w:t>
            </w:r>
          </w:p>
        </w:tc>
        <w:tc>
          <w:tcPr>
            <w:tcW w:w="67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673AC9A" w14:textId="77777777" w:rsidR="00ED1C91" w:rsidRDefault="00ED1C91">
            <w:pPr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 </w:t>
            </w:r>
          </w:p>
        </w:tc>
      </w:tr>
      <w:tr w:rsidR="00ED1C91" w14:paraId="137CCBAA" w14:textId="77777777" w:rsidTr="00ED1C91"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95EDCBC" w14:textId="77777777" w:rsidR="00ED1C91" w:rsidRDefault="00ED1C91">
            <w:pPr>
              <w:rPr>
                <w:rFonts w:ascii="Helvetica" w:hAnsi="Helvetica"/>
                <w:color w:val="000000"/>
              </w:rPr>
            </w:pPr>
            <w:r>
              <w:rPr>
                <w:rStyle w:val="Emphasis"/>
                <w:rFonts w:ascii="Helvetica" w:hAnsi="Helvetica"/>
                <w:color w:val="000000"/>
              </w:rPr>
              <w:t>Output</w:t>
            </w:r>
          </w:p>
        </w:tc>
        <w:tc>
          <w:tcPr>
            <w:tcW w:w="67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746D597" w14:textId="77777777" w:rsidR="00ED1C91" w:rsidRDefault="00ED1C91">
            <w:pPr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 </w:t>
            </w:r>
          </w:p>
        </w:tc>
      </w:tr>
    </w:tbl>
    <w:p w14:paraId="359DE903" w14:textId="77777777" w:rsidR="00ED1C91" w:rsidRDefault="00ED1C91" w:rsidP="00ED1C91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 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50"/>
        <w:gridCol w:w="6765"/>
      </w:tblGrid>
      <w:tr w:rsidR="00ED1C91" w14:paraId="3A74400E" w14:textId="77777777" w:rsidTr="00ED1C91"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600F109" w14:textId="473F3E46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Style w:val="Emphasis"/>
                <w:rFonts w:ascii="Helvetica" w:hAnsi="Helvetica"/>
                <w:color w:val="000000"/>
              </w:rPr>
              <w:t>Process</w:t>
            </w:r>
            <w:r w:rsidR="00417CCD">
              <w:rPr>
                <w:rStyle w:val="Emphasis"/>
                <w:rFonts w:ascii="Helvetica" w:hAnsi="Helvetica"/>
                <w:color w:val="000000"/>
              </w:rPr>
              <w:t>#</w:t>
            </w:r>
          </w:p>
        </w:tc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D2B8AAF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Style w:val="Strong"/>
                <w:rFonts w:ascii="Helvetica" w:hAnsi="Helvetica"/>
                <w:color w:val="000000"/>
              </w:rPr>
              <w:t>2</w:t>
            </w:r>
          </w:p>
        </w:tc>
      </w:tr>
      <w:tr w:rsidR="00ED1C91" w14:paraId="0525FD5C" w14:textId="77777777" w:rsidTr="00ED1C91"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8CA22E5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Style w:val="Emphasis"/>
                <w:rFonts w:ascii="Helvetica" w:hAnsi="Helvetica"/>
                <w:color w:val="000000"/>
              </w:rPr>
              <w:t>Title</w:t>
            </w:r>
          </w:p>
        </w:tc>
        <w:tc>
          <w:tcPr>
            <w:tcW w:w="67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DA95B73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To be able to search for specific criteria</w:t>
            </w:r>
          </w:p>
        </w:tc>
      </w:tr>
      <w:tr w:rsidR="00ED1C91" w14:paraId="128D3871" w14:textId="77777777" w:rsidTr="00ED1C91"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D7556D7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Style w:val="Emphasis"/>
                <w:rFonts w:ascii="Helvetica" w:hAnsi="Helvetica"/>
                <w:color w:val="000000"/>
              </w:rPr>
              <w:t>Brief Description</w:t>
            </w:r>
          </w:p>
        </w:tc>
        <w:tc>
          <w:tcPr>
            <w:tcW w:w="67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9913439" w14:textId="77777777" w:rsidR="00ED1C91" w:rsidRDefault="00ED1C91">
            <w:pPr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 </w:t>
            </w:r>
          </w:p>
        </w:tc>
      </w:tr>
      <w:tr w:rsidR="00ED1C91" w14:paraId="29E9AABE" w14:textId="77777777" w:rsidTr="00ED1C91"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EBAF056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Style w:val="Emphasis"/>
                <w:rFonts w:ascii="Helvetica" w:hAnsi="Helvetica"/>
                <w:color w:val="000000"/>
              </w:rPr>
              <w:t>Inputs</w:t>
            </w:r>
          </w:p>
        </w:tc>
        <w:tc>
          <w:tcPr>
            <w:tcW w:w="67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4A2F04D" w14:textId="77777777" w:rsidR="00ED1C91" w:rsidRDefault="00ED1C91">
            <w:pPr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 </w:t>
            </w:r>
          </w:p>
        </w:tc>
      </w:tr>
      <w:tr w:rsidR="00ED1C91" w14:paraId="1725E69A" w14:textId="77777777" w:rsidTr="00ED1C91"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447FCBD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Style w:val="Emphasis"/>
                <w:rFonts w:ascii="Helvetica" w:hAnsi="Helvetica"/>
                <w:color w:val="000000"/>
              </w:rPr>
              <w:t>Detailed Description</w:t>
            </w:r>
          </w:p>
        </w:tc>
        <w:tc>
          <w:tcPr>
            <w:tcW w:w="67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8B79D99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I would like to be able to complete broad searches for potential partners</w:t>
            </w:r>
          </w:p>
        </w:tc>
      </w:tr>
      <w:tr w:rsidR="00ED1C91" w14:paraId="25C1F565" w14:textId="77777777" w:rsidTr="00ED1C91"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40C6AA1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Style w:val="Emphasis"/>
                <w:rFonts w:ascii="Helvetica" w:hAnsi="Helvetica"/>
                <w:color w:val="000000"/>
              </w:rPr>
              <w:t>Output</w:t>
            </w:r>
          </w:p>
        </w:tc>
        <w:tc>
          <w:tcPr>
            <w:tcW w:w="67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B635D4F" w14:textId="77777777" w:rsidR="00ED1C91" w:rsidRDefault="00ED1C91" w:rsidP="00ED1C91">
            <w:pPr>
              <w:numPr>
                <w:ilvl w:val="0"/>
                <w:numId w:val="8"/>
              </w:numPr>
              <w:spacing w:before="100" w:beforeAutospacing="1" w:after="100" w:afterAutospacing="1" w:line="300" w:lineRule="atLeast"/>
              <w:ind w:left="375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I can complete searches based on sexual preference, age, hobbies or interests</w:t>
            </w:r>
          </w:p>
          <w:p w14:paraId="7DFF69BA" w14:textId="77777777" w:rsidR="00ED1C91" w:rsidRDefault="00ED1C91" w:rsidP="00ED1C91">
            <w:pPr>
              <w:numPr>
                <w:ilvl w:val="0"/>
                <w:numId w:val="8"/>
              </w:numPr>
              <w:spacing w:before="100" w:beforeAutospacing="1" w:after="100" w:afterAutospacing="1" w:line="300" w:lineRule="atLeast"/>
              <w:ind w:left="375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I can find all potential matches based on criteria above</w:t>
            </w:r>
          </w:p>
          <w:p w14:paraId="4A87F018" w14:textId="77777777" w:rsidR="00ED1C91" w:rsidRDefault="00ED1C91" w:rsidP="00ED1C91">
            <w:pPr>
              <w:numPr>
                <w:ilvl w:val="0"/>
                <w:numId w:val="8"/>
              </w:numPr>
              <w:spacing w:before="100" w:beforeAutospacing="1" w:after="100" w:afterAutospacing="1" w:line="300" w:lineRule="atLeast"/>
              <w:ind w:left="375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The information listed provides enough information to make an informed selection</w:t>
            </w:r>
          </w:p>
          <w:p w14:paraId="5C12955E" w14:textId="77777777" w:rsidR="00ED1C91" w:rsidRDefault="00ED1C91" w:rsidP="00ED1C91">
            <w:pPr>
              <w:numPr>
                <w:ilvl w:val="0"/>
                <w:numId w:val="8"/>
              </w:numPr>
              <w:spacing w:before="100" w:beforeAutospacing="1" w:after="100" w:afterAutospacing="1" w:line="300" w:lineRule="atLeast"/>
              <w:ind w:left="375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I can sort the list by different headings</w:t>
            </w:r>
          </w:p>
          <w:p w14:paraId="4FF93062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lastRenderedPageBreak/>
              <w:t> </w:t>
            </w:r>
          </w:p>
        </w:tc>
      </w:tr>
    </w:tbl>
    <w:p w14:paraId="1CEFFCB5" w14:textId="77777777" w:rsidR="00ED1C91" w:rsidRDefault="00ED1C91" w:rsidP="00ED1C91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lastRenderedPageBreak/>
        <w:t> </w:t>
      </w:r>
    </w:p>
    <w:p w14:paraId="3DBE7D80" w14:textId="77777777" w:rsidR="00ED1C91" w:rsidRDefault="00ED1C91" w:rsidP="00ED1C91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 </w:t>
      </w:r>
    </w:p>
    <w:p w14:paraId="4FE177DB" w14:textId="77777777" w:rsidR="00ED1C91" w:rsidRDefault="00ED1C91" w:rsidP="00ED1C91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 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50"/>
        <w:gridCol w:w="6765"/>
      </w:tblGrid>
      <w:tr w:rsidR="00ED1C91" w14:paraId="23C4ABF1" w14:textId="77777777" w:rsidTr="00ED1C91"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7BFFD07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Style w:val="Emphasis"/>
                <w:rFonts w:ascii="Helvetica" w:hAnsi="Helvetica"/>
                <w:color w:val="000000"/>
              </w:rPr>
              <w:t>Process # </w:t>
            </w:r>
          </w:p>
        </w:tc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B5AC1AC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Style w:val="Strong"/>
                <w:rFonts w:ascii="Helvetica" w:hAnsi="Helvetica"/>
                <w:color w:val="000000"/>
              </w:rPr>
              <w:t>3</w:t>
            </w:r>
          </w:p>
        </w:tc>
      </w:tr>
      <w:tr w:rsidR="00ED1C91" w14:paraId="2F2E172E" w14:textId="77777777" w:rsidTr="00ED1C91"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B0508D4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Style w:val="Emphasis"/>
                <w:rFonts w:ascii="Helvetica" w:hAnsi="Helvetica"/>
                <w:color w:val="000000"/>
              </w:rPr>
              <w:t>Title</w:t>
            </w:r>
          </w:p>
        </w:tc>
        <w:tc>
          <w:tcPr>
            <w:tcW w:w="67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B308369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Users matched to my preferences</w:t>
            </w:r>
          </w:p>
        </w:tc>
      </w:tr>
      <w:tr w:rsidR="00ED1C91" w14:paraId="792DD184" w14:textId="77777777" w:rsidTr="00ED1C91"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63C16DB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Style w:val="Emphasis"/>
                <w:rFonts w:ascii="Helvetica" w:hAnsi="Helvetica"/>
                <w:color w:val="000000"/>
              </w:rPr>
              <w:t>Brief Description</w:t>
            </w:r>
          </w:p>
        </w:tc>
        <w:tc>
          <w:tcPr>
            <w:tcW w:w="67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A458C8E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To be able to see a list of people who are matched to my preferences with a scale showing their percentage match which includes location</w:t>
            </w:r>
          </w:p>
        </w:tc>
      </w:tr>
      <w:tr w:rsidR="00ED1C91" w14:paraId="1237BFFC" w14:textId="77777777" w:rsidTr="00ED1C91"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DCB9C0D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Style w:val="Emphasis"/>
                <w:rFonts w:ascii="Helvetica" w:hAnsi="Helvetica"/>
                <w:color w:val="000000"/>
              </w:rPr>
              <w:t>Inputs</w:t>
            </w:r>
          </w:p>
        </w:tc>
        <w:tc>
          <w:tcPr>
            <w:tcW w:w="67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72E9C87" w14:textId="77777777" w:rsidR="00ED1C91" w:rsidRDefault="00ED1C91">
            <w:pPr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 </w:t>
            </w:r>
          </w:p>
        </w:tc>
      </w:tr>
      <w:tr w:rsidR="00ED1C91" w14:paraId="3539CA71" w14:textId="77777777" w:rsidTr="00ED1C91"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FCCF152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Style w:val="Emphasis"/>
                <w:rFonts w:ascii="Helvetica" w:hAnsi="Helvetica"/>
                <w:color w:val="000000"/>
              </w:rPr>
              <w:t>Detailed Description</w:t>
            </w:r>
          </w:p>
        </w:tc>
        <w:tc>
          <w:tcPr>
            <w:tcW w:w="67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452E1A1" w14:textId="77777777" w:rsidR="00ED1C91" w:rsidRDefault="00ED1C91" w:rsidP="00ED1C91">
            <w:pPr>
              <w:numPr>
                <w:ilvl w:val="0"/>
                <w:numId w:val="9"/>
              </w:numPr>
              <w:spacing w:before="100" w:beforeAutospacing="1" w:after="100" w:afterAutospacing="1" w:line="300" w:lineRule="atLeast"/>
              <w:ind w:left="375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Based on my preferences I can see a list of matching potential partners</w:t>
            </w:r>
          </w:p>
          <w:p w14:paraId="2AA6CDA8" w14:textId="77777777" w:rsidR="00ED1C91" w:rsidRDefault="00ED1C91" w:rsidP="00ED1C91">
            <w:pPr>
              <w:numPr>
                <w:ilvl w:val="0"/>
                <w:numId w:val="9"/>
              </w:numPr>
              <w:spacing w:before="100" w:beforeAutospacing="1" w:after="100" w:afterAutospacing="1" w:line="300" w:lineRule="atLeast"/>
              <w:ind w:left="375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Location is included in the ranking with a high weighting</w:t>
            </w:r>
          </w:p>
          <w:p w14:paraId="5C2C7CB9" w14:textId="77777777" w:rsidR="00ED1C91" w:rsidRDefault="00ED1C91" w:rsidP="00ED1C91">
            <w:pPr>
              <w:numPr>
                <w:ilvl w:val="0"/>
                <w:numId w:val="9"/>
              </w:numPr>
              <w:spacing w:before="100" w:beforeAutospacing="1" w:after="100" w:afterAutospacing="1" w:line="300" w:lineRule="atLeast"/>
              <w:ind w:left="375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I can find people who are well suited to my preferences and interests</w:t>
            </w:r>
          </w:p>
          <w:p w14:paraId="31B9A51E" w14:textId="77777777" w:rsidR="00ED1C91" w:rsidRDefault="00ED1C91" w:rsidP="00ED1C91">
            <w:pPr>
              <w:numPr>
                <w:ilvl w:val="0"/>
                <w:numId w:val="9"/>
              </w:numPr>
              <w:spacing w:before="100" w:beforeAutospacing="1" w:after="100" w:afterAutospacing="1" w:line="300" w:lineRule="atLeast"/>
              <w:ind w:left="375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I can Like, Super Like (initiate request) or Goodbye profiles displayed</w:t>
            </w:r>
          </w:p>
          <w:p w14:paraId="3A00368E" w14:textId="77777777" w:rsidR="00ED1C91" w:rsidRDefault="00ED1C91" w:rsidP="00ED1C91">
            <w:pPr>
              <w:numPr>
                <w:ilvl w:val="0"/>
                <w:numId w:val="9"/>
              </w:numPr>
              <w:spacing w:before="100" w:beforeAutospacing="1" w:after="100" w:afterAutospacing="1" w:line="300" w:lineRule="atLeast"/>
              <w:ind w:left="375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This list is presented to me when I log in.</w:t>
            </w:r>
          </w:p>
        </w:tc>
      </w:tr>
      <w:tr w:rsidR="00ED1C91" w14:paraId="45842E89" w14:textId="77777777" w:rsidTr="00ED1C91"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5181743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Style w:val="Emphasis"/>
                <w:rFonts w:ascii="Helvetica" w:hAnsi="Helvetica"/>
                <w:color w:val="000000"/>
              </w:rPr>
              <w:t>Output</w:t>
            </w:r>
          </w:p>
        </w:tc>
        <w:tc>
          <w:tcPr>
            <w:tcW w:w="67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8412063" w14:textId="77777777" w:rsidR="00ED1C91" w:rsidRDefault="00ED1C91" w:rsidP="00ED1C91">
            <w:pPr>
              <w:numPr>
                <w:ilvl w:val="0"/>
                <w:numId w:val="10"/>
              </w:numPr>
              <w:spacing w:before="100" w:beforeAutospacing="1" w:after="100" w:afterAutospacing="1" w:line="300" w:lineRule="atLeast"/>
              <w:ind w:left="375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list of potential partners which is ranked based on my likes and location</w:t>
            </w:r>
          </w:p>
        </w:tc>
      </w:tr>
    </w:tbl>
    <w:p w14:paraId="7AFA1CED" w14:textId="77777777" w:rsidR="00ED1C91" w:rsidRDefault="00ED1C91" w:rsidP="00ED1C91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 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50"/>
        <w:gridCol w:w="6765"/>
      </w:tblGrid>
      <w:tr w:rsidR="00ED1C91" w14:paraId="4F42AFEA" w14:textId="77777777" w:rsidTr="00ED1C91"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834A429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Style w:val="Emphasis"/>
                <w:rFonts w:ascii="Helvetica" w:hAnsi="Helvetica"/>
                <w:color w:val="000000"/>
              </w:rPr>
              <w:t>Process #</w:t>
            </w:r>
          </w:p>
        </w:tc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68AA0AC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Style w:val="Strong"/>
                <w:rFonts w:ascii="Helvetica" w:hAnsi="Helvetica"/>
                <w:color w:val="000000"/>
              </w:rPr>
              <w:t>4</w:t>
            </w:r>
          </w:p>
        </w:tc>
      </w:tr>
      <w:tr w:rsidR="00ED1C91" w14:paraId="1EDC38D1" w14:textId="77777777" w:rsidTr="00ED1C91"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C637E25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Style w:val="Emphasis"/>
                <w:rFonts w:ascii="Helvetica" w:hAnsi="Helvetica"/>
                <w:color w:val="000000"/>
              </w:rPr>
              <w:t>Title</w:t>
            </w:r>
          </w:p>
        </w:tc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FEB3EFD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"</w:t>
            </w:r>
            <w:proofErr w:type="spellStart"/>
            <w:r>
              <w:rPr>
                <w:rFonts w:ascii="Helvetica" w:hAnsi="Helvetica"/>
                <w:color w:val="000000"/>
              </w:rPr>
              <w:t>SuperLike</w:t>
            </w:r>
            <w:proofErr w:type="spellEnd"/>
            <w:r>
              <w:rPr>
                <w:rFonts w:ascii="Helvetica" w:hAnsi="Helvetica"/>
                <w:color w:val="000000"/>
              </w:rPr>
              <w:t>" a match</w:t>
            </w:r>
          </w:p>
        </w:tc>
      </w:tr>
      <w:tr w:rsidR="00ED1C91" w14:paraId="69F9DE86" w14:textId="77777777" w:rsidTr="00ED1C91"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17C79A7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Style w:val="Emphasis"/>
                <w:rFonts w:ascii="Helvetica" w:hAnsi="Helvetica"/>
                <w:color w:val="000000"/>
              </w:rPr>
              <w:t>Brief Description</w:t>
            </w:r>
          </w:p>
        </w:tc>
        <w:tc>
          <w:tcPr>
            <w:tcW w:w="67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F53B956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Initiate “</w:t>
            </w:r>
            <w:proofErr w:type="spellStart"/>
            <w:r>
              <w:rPr>
                <w:rFonts w:ascii="Helvetica" w:hAnsi="Helvetica"/>
                <w:color w:val="000000"/>
              </w:rPr>
              <w:t>SuperLilke</w:t>
            </w:r>
            <w:proofErr w:type="spellEnd"/>
            <w:r>
              <w:rPr>
                <w:rFonts w:ascii="Helvetica" w:hAnsi="Helvetica"/>
                <w:color w:val="000000"/>
              </w:rPr>
              <w:t>”  meeting with a person listed on my match list</w:t>
            </w:r>
          </w:p>
        </w:tc>
      </w:tr>
      <w:tr w:rsidR="00ED1C91" w14:paraId="2A531D9B" w14:textId="77777777" w:rsidTr="00ED1C91"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1DAAE8F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Style w:val="Emphasis"/>
                <w:rFonts w:ascii="Helvetica" w:hAnsi="Helvetica"/>
                <w:color w:val="000000"/>
              </w:rPr>
              <w:t>Inputs</w:t>
            </w:r>
          </w:p>
        </w:tc>
        <w:tc>
          <w:tcPr>
            <w:tcW w:w="67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D676716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Found a match - based on web site algorithm or user selection</w:t>
            </w:r>
          </w:p>
          <w:p w14:paraId="72EA873D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I would like to be able to request a meeting with a potential match</w:t>
            </w:r>
          </w:p>
        </w:tc>
      </w:tr>
      <w:tr w:rsidR="00ED1C91" w14:paraId="77F2D803" w14:textId="77777777" w:rsidTr="00ED1C91"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1A39342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Style w:val="Emphasis"/>
                <w:rFonts w:ascii="Helvetica" w:hAnsi="Helvetica"/>
                <w:color w:val="000000"/>
              </w:rPr>
              <w:t>Detail Description</w:t>
            </w:r>
          </w:p>
        </w:tc>
        <w:tc>
          <w:tcPr>
            <w:tcW w:w="67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B551D8D" w14:textId="77777777" w:rsidR="00ED1C91" w:rsidRDefault="00ED1C91" w:rsidP="00ED1C91">
            <w:pPr>
              <w:numPr>
                <w:ilvl w:val="0"/>
                <w:numId w:val="11"/>
              </w:numPr>
              <w:spacing w:before="100" w:beforeAutospacing="1" w:after="100" w:afterAutospacing="1" w:line="300" w:lineRule="atLeast"/>
              <w:ind w:left="375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When I make a request to meet a person, I can see a limited set of details from their profile</w:t>
            </w:r>
          </w:p>
          <w:p w14:paraId="5B5B6424" w14:textId="77777777" w:rsidR="00ED1C91" w:rsidRDefault="00ED1C91" w:rsidP="00ED1C91">
            <w:pPr>
              <w:numPr>
                <w:ilvl w:val="0"/>
                <w:numId w:val="11"/>
              </w:numPr>
              <w:spacing w:before="100" w:beforeAutospacing="1" w:after="100" w:afterAutospacing="1" w:line="300" w:lineRule="atLeast"/>
              <w:ind w:left="375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When I make a request, that person can see a limited set of details from my profile</w:t>
            </w:r>
          </w:p>
          <w:p w14:paraId="5C1DA293" w14:textId="77777777" w:rsidR="00ED1C91" w:rsidRDefault="00ED1C91" w:rsidP="00ED1C91">
            <w:pPr>
              <w:numPr>
                <w:ilvl w:val="0"/>
                <w:numId w:val="11"/>
              </w:numPr>
              <w:spacing w:before="100" w:beforeAutospacing="1" w:after="100" w:afterAutospacing="1" w:line="300" w:lineRule="atLeast"/>
              <w:ind w:left="375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The request will expire after a number of days</w:t>
            </w:r>
          </w:p>
        </w:tc>
      </w:tr>
      <w:tr w:rsidR="00ED1C91" w14:paraId="7ECB6169" w14:textId="77777777" w:rsidTr="00ED1C91"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A55D989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Style w:val="Emphasis"/>
                <w:rFonts w:ascii="Helvetica" w:hAnsi="Helvetica"/>
                <w:color w:val="000000"/>
              </w:rPr>
              <w:t>Output</w:t>
            </w:r>
          </w:p>
        </w:tc>
        <w:tc>
          <w:tcPr>
            <w:tcW w:w="67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A872CB9" w14:textId="77777777" w:rsidR="00ED1C91" w:rsidRDefault="00ED1C91" w:rsidP="00ED1C91">
            <w:pPr>
              <w:numPr>
                <w:ilvl w:val="0"/>
                <w:numId w:val="12"/>
              </w:numPr>
              <w:spacing w:before="100" w:beforeAutospacing="1" w:after="100" w:afterAutospacing="1" w:line="300" w:lineRule="atLeast"/>
              <w:ind w:left="375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Matched user is notified of a "</w:t>
            </w:r>
            <w:proofErr w:type="spellStart"/>
            <w:r>
              <w:rPr>
                <w:rFonts w:ascii="Helvetica" w:hAnsi="Helvetica"/>
                <w:color w:val="000000"/>
              </w:rPr>
              <w:t>Superlike</w:t>
            </w:r>
            <w:proofErr w:type="spellEnd"/>
            <w:r>
              <w:rPr>
                <w:rFonts w:ascii="Helvetica" w:hAnsi="Helvetica"/>
                <w:color w:val="000000"/>
              </w:rPr>
              <w:t>"</w:t>
            </w:r>
          </w:p>
        </w:tc>
      </w:tr>
    </w:tbl>
    <w:p w14:paraId="5B64FFCA" w14:textId="77777777" w:rsidR="00ED1C91" w:rsidRDefault="00ED1C91" w:rsidP="00ED1C91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 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50"/>
        <w:gridCol w:w="6765"/>
      </w:tblGrid>
      <w:tr w:rsidR="00ED1C91" w14:paraId="3C37FDAB" w14:textId="77777777" w:rsidTr="00ED1C91"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CB5D1F5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Style w:val="Emphasis"/>
                <w:rFonts w:ascii="Helvetica" w:hAnsi="Helvetica"/>
                <w:color w:val="000000"/>
              </w:rPr>
              <w:t>Process #</w:t>
            </w:r>
          </w:p>
        </w:tc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6447B38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Style w:val="Strong"/>
                <w:rFonts w:ascii="Helvetica" w:hAnsi="Helvetica"/>
                <w:color w:val="000000"/>
              </w:rPr>
              <w:t>5</w:t>
            </w:r>
          </w:p>
        </w:tc>
      </w:tr>
      <w:tr w:rsidR="00ED1C91" w14:paraId="2A29EC05" w14:textId="77777777" w:rsidTr="00ED1C91"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B0B595E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Style w:val="Emphasis"/>
                <w:rFonts w:ascii="Helvetica" w:hAnsi="Helvetica"/>
                <w:color w:val="000000"/>
              </w:rPr>
              <w:t>Title</w:t>
            </w:r>
          </w:p>
        </w:tc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D705999" w14:textId="77777777" w:rsidR="00ED1C91" w:rsidRDefault="00ED1C91">
            <w:pPr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List of invitations from other user</w:t>
            </w:r>
          </w:p>
        </w:tc>
      </w:tr>
      <w:tr w:rsidR="00ED1C91" w14:paraId="39A5C6B9" w14:textId="77777777" w:rsidTr="00ED1C91"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5504074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Style w:val="Emphasis"/>
                <w:rFonts w:ascii="Helvetica" w:hAnsi="Helvetica"/>
                <w:color w:val="000000"/>
              </w:rPr>
              <w:lastRenderedPageBreak/>
              <w:t>Brief Description</w:t>
            </w:r>
          </w:p>
        </w:tc>
        <w:tc>
          <w:tcPr>
            <w:tcW w:w="67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2C5644E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To be able to see a list of requests from other users</w:t>
            </w:r>
          </w:p>
        </w:tc>
      </w:tr>
      <w:tr w:rsidR="00ED1C91" w14:paraId="3EC6AB03" w14:textId="77777777" w:rsidTr="00ED1C91"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7C57E80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Style w:val="Emphasis"/>
                <w:rFonts w:ascii="Helvetica" w:hAnsi="Helvetica"/>
                <w:color w:val="000000"/>
              </w:rPr>
              <w:t>Inputs</w:t>
            </w:r>
          </w:p>
        </w:tc>
        <w:tc>
          <w:tcPr>
            <w:tcW w:w="67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E92BF6D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I need to see potential partners who are interested in meeting me</w:t>
            </w:r>
          </w:p>
        </w:tc>
      </w:tr>
      <w:tr w:rsidR="00ED1C91" w14:paraId="2AF887D9" w14:textId="77777777" w:rsidTr="00ED1C91"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69B79F0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Style w:val="Emphasis"/>
                <w:rFonts w:ascii="Helvetica" w:hAnsi="Helvetica"/>
                <w:color w:val="000000"/>
              </w:rPr>
              <w:t>Detailed Description</w:t>
            </w:r>
          </w:p>
        </w:tc>
        <w:tc>
          <w:tcPr>
            <w:tcW w:w="67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5A1E2F2" w14:textId="77777777" w:rsidR="00ED1C91" w:rsidRDefault="00ED1C91" w:rsidP="00ED1C91">
            <w:pPr>
              <w:numPr>
                <w:ilvl w:val="0"/>
                <w:numId w:val="13"/>
              </w:numPr>
              <w:spacing w:before="100" w:beforeAutospacing="1" w:after="100" w:afterAutospacing="1" w:line="300" w:lineRule="atLeast"/>
              <w:ind w:left="375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List of requests are visible and my match ranking is included</w:t>
            </w:r>
          </w:p>
          <w:p w14:paraId="5E8C5A4B" w14:textId="77777777" w:rsidR="00ED1C91" w:rsidRDefault="00ED1C91" w:rsidP="00ED1C91">
            <w:pPr>
              <w:numPr>
                <w:ilvl w:val="0"/>
                <w:numId w:val="13"/>
              </w:numPr>
              <w:spacing w:before="100" w:beforeAutospacing="1" w:after="100" w:afterAutospacing="1" w:line="300" w:lineRule="atLeast"/>
              <w:ind w:left="375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I can Like, "</w:t>
            </w:r>
            <w:proofErr w:type="spellStart"/>
            <w:r>
              <w:rPr>
                <w:rFonts w:ascii="Helvetica" w:hAnsi="Helvetica"/>
                <w:color w:val="000000"/>
              </w:rPr>
              <w:t>SuperLike</w:t>
            </w:r>
            <w:proofErr w:type="spellEnd"/>
            <w:r>
              <w:rPr>
                <w:rFonts w:ascii="Helvetica" w:hAnsi="Helvetica"/>
                <w:color w:val="000000"/>
              </w:rPr>
              <w:t>" or Goodbye or request additional information</w:t>
            </w:r>
          </w:p>
          <w:p w14:paraId="4970DD2A" w14:textId="77777777" w:rsidR="00ED1C91" w:rsidRDefault="00ED1C91" w:rsidP="00ED1C91">
            <w:pPr>
              <w:numPr>
                <w:ilvl w:val="0"/>
                <w:numId w:val="13"/>
              </w:numPr>
              <w:spacing w:before="100" w:beforeAutospacing="1" w:after="100" w:afterAutospacing="1" w:line="300" w:lineRule="atLeast"/>
              <w:ind w:left="375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When I receive a request, that person can see a limited set of details from my profile</w:t>
            </w:r>
          </w:p>
          <w:p w14:paraId="09E18002" w14:textId="77777777" w:rsidR="00ED1C91" w:rsidRDefault="00ED1C91" w:rsidP="00ED1C91">
            <w:pPr>
              <w:numPr>
                <w:ilvl w:val="0"/>
                <w:numId w:val="13"/>
              </w:numPr>
              <w:spacing w:before="100" w:beforeAutospacing="1" w:after="100" w:afterAutospacing="1" w:line="300" w:lineRule="atLeast"/>
              <w:ind w:left="375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If I accept a request, I can see more information on the user</w:t>
            </w:r>
          </w:p>
        </w:tc>
      </w:tr>
      <w:tr w:rsidR="00ED1C91" w14:paraId="3C74514C" w14:textId="77777777" w:rsidTr="00ED1C91"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B804F60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Style w:val="Emphasis"/>
                <w:rFonts w:ascii="Helvetica" w:hAnsi="Helvetica"/>
                <w:color w:val="000000"/>
              </w:rPr>
              <w:t>Output</w:t>
            </w:r>
          </w:p>
        </w:tc>
        <w:tc>
          <w:tcPr>
            <w:tcW w:w="67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471CA8D" w14:textId="77777777" w:rsidR="00ED1C91" w:rsidRDefault="00ED1C91" w:rsidP="00ED1C91">
            <w:pPr>
              <w:numPr>
                <w:ilvl w:val="0"/>
                <w:numId w:val="14"/>
              </w:numPr>
              <w:spacing w:before="100" w:beforeAutospacing="1" w:after="100" w:afterAutospacing="1" w:line="300" w:lineRule="atLeast"/>
              <w:ind w:left="375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Managed requests from other users</w:t>
            </w:r>
          </w:p>
        </w:tc>
      </w:tr>
    </w:tbl>
    <w:p w14:paraId="555FB4CA" w14:textId="77777777" w:rsidR="00ED1C91" w:rsidRDefault="00ED1C91" w:rsidP="00ED1C91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 </w:t>
      </w:r>
    </w:p>
    <w:p w14:paraId="53A77D9A" w14:textId="77777777" w:rsidR="00ED1C91" w:rsidRDefault="00ED1C91" w:rsidP="00ED1C91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 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50"/>
        <w:gridCol w:w="6765"/>
      </w:tblGrid>
      <w:tr w:rsidR="00ED1C91" w14:paraId="3396D482" w14:textId="77777777" w:rsidTr="00ED1C91"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B8A5D14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Style w:val="Emphasis"/>
                <w:rFonts w:ascii="Helvetica" w:hAnsi="Helvetica"/>
                <w:color w:val="000000"/>
              </w:rPr>
              <w:t>Process #</w:t>
            </w:r>
          </w:p>
        </w:tc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621A3D3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Style w:val="Strong"/>
                <w:rFonts w:ascii="Helvetica" w:hAnsi="Helvetica"/>
                <w:color w:val="000000"/>
              </w:rPr>
              <w:t>6</w:t>
            </w:r>
          </w:p>
        </w:tc>
      </w:tr>
      <w:tr w:rsidR="00ED1C91" w14:paraId="7B55DD39" w14:textId="77777777" w:rsidTr="00ED1C91"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C63468F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Style w:val="Emphasis"/>
                <w:rFonts w:ascii="Helvetica" w:hAnsi="Helvetica"/>
                <w:color w:val="000000"/>
              </w:rPr>
              <w:t>Title</w:t>
            </w:r>
          </w:p>
        </w:tc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796B2CA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System Administrator privileges</w:t>
            </w:r>
          </w:p>
        </w:tc>
      </w:tr>
      <w:tr w:rsidR="00ED1C91" w14:paraId="3AA437B9" w14:textId="77777777" w:rsidTr="00ED1C91"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814DEDA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Style w:val="Emphasis"/>
                <w:rFonts w:ascii="Helvetica" w:hAnsi="Helvetica"/>
                <w:color w:val="000000"/>
              </w:rPr>
              <w:t>Brief Description</w:t>
            </w:r>
          </w:p>
        </w:tc>
        <w:tc>
          <w:tcPr>
            <w:tcW w:w="67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3B61083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To be able to oversee communications between users and block illegal or explicit content.</w:t>
            </w:r>
          </w:p>
        </w:tc>
      </w:tr>
      <w:tr w:rsidR="00ED1C91" w14:paraId="46943F6C" w14:textId="77777777" w:rsidTr="00ED1C91"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8FA8EA5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Style w:val="Emphasis"/>
                <w:rFonts w:ascii="Helvetica" w:hAnsi="Helvetica"/>
                <w:color w:val="000000"/>
              </w:rPr>
              <w:t>Inputs</w:t>
            </w:r>
          </w:p>
        </w:tc>
        <w:tc>
          <w:tcPr>
            <w:tcW w:w="67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F3F32FF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The web site has a duty of care to their users</w:t>
            </w:r>
          </w:p>
        </w:tc>
      </w:tr>
      <w:tr w:rsidR="00ED1C91" w14:paraId="032F346B" w14:textId="77777777" w:rsidTr="00ED1C91"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051E375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Style w:val="Emphasis"/>
                <w:rFonts w:ascii="Helvetica" w:hAnsi="Helvetica"/>
                <w:color w:val="000000"/>
              </w:rPr>
              <w:t>Detailed Descriptions</w:t>
            </w:r>
          </w:p>
        </w:tc>
        <w:tc>
          <w:tcPr>
            <w:tcW w:w="67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08FD573" w14:textId="77777777" w:rsidR="00ED1C91" w:rsidRDefault="00ED1C91" w:rsidP="00ED1C91">
            <w:pPr>
              <w:numPr>
                <w:ilvl w:val="0"/>
                <w:numId w:val="15"/>
              </w:numPr>
              <w:spacing w:before="100" w:beforeAutospacing="1" w:after="100" w:afterAutospacing="1" w:line="300" w:lineRule="atLeast"/>
              <w:ind w:left="375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A black list of words is maintained</w:t>
            </w:r>
          </w:p>
          <w:p w14:paraId="48FC5D5E" w14:textId="77777777" w:rsidR="00ED1C91" w:rsidRDefault="00ED1C91" w:rsidP="00ED1C91">
            <w:pPr>
              <w:numPr>
                <w:ilvl w:val="0"/>
                <w:numId w:val="15"/>
              </w:numPr>
              <w:spacing w:before="100" w:beforeAutospacing="1" w:after="100" w:afterAutospacing="1" w:line="300" w:lineRule="atLeast"/>
              <w:ind w:left="375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Content containing black listed words is automatically blocked</w:t>
            </w:r>
          </w:p>
          <w:p w14:paraId="1496A8A8" w14:textId="77777777" w:rsidR="00ED1C91" w:rsidRDefault="00ED1C91" w:rsidP="00ED1C91">
            <w:pPr>
              <w:numPr>
                <w:ilvl w:val="0"/>
                <w:numId w:val="15"/>
              </w:numPr>
              <w:spacing w:before="100" w:beforeAutospacing="1" w:after="100" w:afterAutospacing="1" w:line="300" w:lineRule="atLeast"/>
              <w:ind w:left="375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The request will expire after a number of days</w:t>
            </w:r>
          </w:p>
          <w:p w14:paraId="72D0EFC6" w14:textId="77777777" w:rsidR="00ED1C91" w:rsidRDefault="00ED1C91" w:rsidP="00ED1C91">
            <w:pPr>
              <w:numPr>
                <w:ilvl w:val="0"/>
                <w:numId w:val="15"/>
              </w:numPr>
              <w:spacing w:before="100" w:beforeAutospacing="1" w:after="100" w:afterAutospacing="1" w:line="300" w:lineRule="atLeast"/>
              <w:ind w:left="375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Option to report inappropriate content is available to users</w:t>
            </w:r>
          </w:p>
          <w:p w14:paraId="548B685A" w14:textId="77777777" w:rsidR="00ED1C91" w:rsidRDefault="00ED1C91" w:rsidP="00ED1C91">
            <w:pPr>
              <w:numPr>
                <w:ilvl w:val="0"/>
                <w:numId w:val="15"/>
              </w:numPr>
              <w:spacing w:before="100" w:beforeAutospacing="1" w:after="100" w:afterAutospacing="1" w:line="300" w:lineRule="atLeast"/>
              <w:ind w:left="375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Option to ban users from using the site</w:t>
            </w:r>
          </w:p>
        </w:tc>
      </w:tr>
      <w:tr w:rsidR="00ED1C91" w14:paraId="0FEA6E7D" w14:textId="77777777" w:rsidTr="00ED1C91"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4FA99AE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Style w:val="Emphasis"/>
                <w:rFonts w:ascii="Helvetica" w:hAnsi="Helvetica"/>
                <w:color w:val="000000"/>
              </w:rPr>
              <w:t>Output</w:t>
            </w:r>
          </w:p>
        </w:tc>
        <w:tc>
          <w:tcPr>
            <w:tcW w:w="67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CE67384" w14:textId="77777777" w:rsidR="00ED1C91" w:rsidRDefault="00ED1C91" w:rsidP="00ED1C91">
            <w:pPr>
              <w:numPr>
                <w:ilvl w:val="0"/>
                <w:numId w:val="16"/>
              </w:numPr>
              <w:spacing w:before="100" w:beforeAutospacing="1" w:after="100" w:afterAutospacing="1" w:line="300" w:lineRule="atLeast"/>
              <w:ind w:left="375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A super user account is created able to perform desired actions</w:t>
            </w:r>
          </w:p>
        </w:tc>
      </w:tr>
    </w:tbl>
    <w:p w14:paraId="2F9D7B97" w14:textId="77777777" w:rsidR="00ED1C91" w:rsidRDefault="00ED1C91" w:rsidP="00ED1C91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 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50"/>
        <w:gridCol w:w="6765"/>
      </w:tblGrid>
      <w:tr w:rsidR="00ED1C91" w14:paraId="6D7D7978" w14:textId="77777777" w:rsidTr="00ED1C91"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79B22F3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Style w:val="Emphasis"/>
                <w:rFonts w:ascii="Helvetica" w:hAnsi="Helvetica"/>
                <w:color w:val="000000"/>
              </w:rPr>
              <w:t>Process #</w:t>
            </w:r>
          </w:p>
        </w:tc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598AEFA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Style w:val="Strong"/>
                <w:rFonts w:ascii="Helvetica" w:hAnsi="Helvetica"/>
                <w:color w:val="000000"/>
              </w:rPr>
              <w:t>7</w:t>
            </w:r>
          </w:p>
        </w:tc>
      </w:tr>
      <w:tr w:rsidR="00ED1C91" w14:paraId="2FAE80F5" w14:textId="77777777" w:rsidTr="00ED1C91"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1A9E9D5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Style w:val="Emphasis"/>
                <w:rFonts w:ascii="Helvetica" w:hAnsi="Helvetica"/>
                <w:color w:val="000000"/>
              </w:rPr>
              <w:t>Title</w:t>
            </w:r>
          </w:p>
        </w:tc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E7C3FF5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System administrator blocking feature</w:t>
            </w:r>
          </w:p>
        </w:tc>
      </w:tr>
      <w:tr w:rsidR="00ED1C91" w14:paraId="41A4C577" w14:textId="77777777" w:rsidTr="00ED1C91"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4960C0C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Style w:val="Emphasis"/>
                <w:rFonts w:ascii="Helvetica" w:hAnsi="Helvetica"/>
                <w:color w:val="000000"/>
              </w:rPr>
              <w:t>Brief Description</w:t>
            </w:r>
          </w:p>
        </w:tc>
        <w:tc>
          <w:tcPr>
            <w:tcW w:w="67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B59086C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Notify the system administrator of inappropriate behaviour</w:t>
            </w:r>
          </w:p>
        </w:tc>
      </w:tr>
      <w:tr w:rsidR="00ED1C91" w14:paraId="11E772F7" w14:textId="77777777" w:rsidTr="00ED1C91"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93842D7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proofErr w:type="spellStart"/>
            <w:r>
              <w:rPr>
                <w:rStyle w:val="Emphasis"/>
                <w:rFonts w:ascii="Helvetica" w:hAnsi="Helvetica"/>
                <w:color w:val="000000"/>
              </w:rPr>
              <w:t>Inpute</w:t>
            </w:r>
            <w:proofErr w:type="spellEnd"/>
          </w:p>
        </w:tc>
        <w:tc>
          <w:tcPr>
            <w:tcW w:w="67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E691F6D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I would like to be protected from other user’s behaviour when I take offence</w:t>
            </w:r>
          </w:p>
        </w:tc>
      </w:tr>
      <w:tr w:rsidR="00ED1C91" w14:paraId="11B9AFB9" w14:textId="77777777" w:rsidTr="00ED1C91"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7322373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Style w:val="Emphasis"/>
                <w:rFonts w:ascii="Helvetica" w:hAnsi="Helvetica"/>
                <w:color w:val="000000"/>
              </w:rPr>
              <w:t>Detailed Description</w:t>
            </w:r>
          </w:p>
        </w:tc>
        <w:tc>
          <w:tcPr>
            <w:tcW w:w="67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986FC0B" w14:textId="77777777" w:rsidR="00ED1C91" w:rsidRDefault="00ED1C91" w:rsidP="00ED1C91">
            <w:pPr>
              <w:numPr>
                <w:ilvl w:val="0"/>
                <w:numId w:val="17"/>
              </w:numPr>
              <w:spacing w:before="100" w:beforeAutospacing="1" w:after="100" w:afterAutospacing="1" w:line="300" w:lineRule="atLeast"/>
              <w:ind w:left="375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A notification of bad behaviour can be initiated by the user</w:t>
            </w:r>
          </w:p>
          <w:p w14:paraId="2A802935" w14:textId="77777777" w:rsidR="00ED1C91" w:rsidRDefault="00ED1C91" w:rsidP="00ED1C91">
            <w:pPr>
              <w:numPr>
                <w:ilvl w:val="0"/>
                <w:numId w:val="17"/>
              </w:numPr>
              <w:spacing w:before="100" w:beforeAutospacing="1" w:after="100" w:afterAutospacing="1" w:line="300" w:lineRule="atLeast"/>
              <w:ind w:left="375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The user is notified of the actions taken by the administrator</w:t>
            </w:r>
          </w:p>
        </w:tc>
      </w:tr>
      <w:tr w:rsidR="00ED1C91" w14:paraId="73AADB0D" w14:textId="77777777" w:rsidTr="00ED1C91"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B96FB0A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Style w:val="Emphasis"/>
                <w:rFonts w:ascii="Helvetica" w:hAnsi="Helvetica"/>
                <w:color w:val="000000"/>
              </w:rPr>
              <w:t>Output</w:t>
            </w:r>
          </w:p>
        </w:tc>
        <w:tc>
          <w:tcPr>
            <w:tcW w:w="67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A297645" w14:textId="77777777" w:rsidR="00ED1C91" w:rsidRDefault="00ED1C91" w:rsidP="00ED1C91">
            <w:pPr>
              <w:numPr>
                <w:ilvl w:val="0"/>
                <w:numId w:val="18"/>
              </w:numPr>
              <w:spacing w:before="100" w:beforeAutospacing="1" w:after="100" w:afterAutospacing="1" w:line="300" w:lineRule="atLeast"/>
              <w:ind w:left="375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User blocked due to inappropriate behaviour</w:t>
            </w:r>
          </w:p>
        </w:tc>
      </w:tr>
    </w:tbl>
    <w:p w14:paraId="7CA28571" w14:textId="77777777" w:rsidR="00ED1C91" w:rsidRDefault="00ED1C91" w:rsidP="00ED1C91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 </w:t>
      </w:r>
    </w:p>
    <w:p w14:paraId="01E64CD8" w14:textId="77777777" w:rsidR="00ED1C91" w:rsidRDefault="00ED1C91" w:rsidP="00ED1C91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 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50"/>
        <w:gridCol w:w="6765"/>
      </w:tblGrid>
      <w:tr w:rsidR="00ED1C91" w14:paraId="5BCD67E7" w14:textId="77777777" w:rsidTr="00ED1C91"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B1EB9A1" w14:textId="77777777" w:rsidR="00ED1C91" w:rsidRDefault="00ED1C91">
            <w:pPr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Process #</w:t>
            </w:r>
          </w:p>
        </w:tc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4C45A69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Style w:val="Strong"/>
                <w:rFonts w:ascii="Helvetica" w:hAnsi="Helvetica"/>
                <w:color w:val="000000"/>
              </w:rPr>
              <w:t>8</w:t>
            </w:r>
          </w:p>
        </w:tc>
      </w:tr>
      <w:tr w:rsidR="00ED1C91" w14:paraId="231DF9FA" w14:textId="77777777" w:rsidTr="00ED1C91"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217E920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Style w:val="Emphasis"/>
                <w:rFonts w:ascii="Helvetica" w:hAnsi="Helvetica"/>
                <w:color w:val="000000"/>
              </w:rPr>
              <w:lastRenderedPageBreak/>
              <w:t>Title</w:t>
            </w:r>
          </w:p>
        </w:tc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A575329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System Administrator receives request to stop other users inappropriate behaviour</w:t>
            </w:r>
          </w:p>
        </w:tc>
      </w:tr>
      <w:tr w:rsidR="00ED1C91" w14:paraId="771BE1DA" w14:textId="77777777" w:rsidTr="00ED1C91"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00BBA7F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Style w:val="Emphasis"/>
                <w:rFonts w:ascii="Helvetica" w:hAnsi="Helvetica"/>
                <w:color w:val="000000"/>
              </w:rPr>
              <w:t>Brief description</w:t>
            </w:r>
          </w:p>
        </w:tc>
        <w:tc>
          <w:tcPr>
            <w:tcW w:w="67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CFE6955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Receive and process a notification of inappropriate behaviour from a user</w:t>
            </w:r>
          </w:p>
        </w:tc>
      </w:tr>
      <w:tr w:rsidR="00ED1C91" w14:paraId="3BC5FD46" w14:textId="77777777" w:rsidTr="00ED1C91"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3B471B1" w14:textId="77777777" w:rsidR="00ED1C91" w:rsidRDefault="00ED1C91">
            <w:pPr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Inputs</w:t>
            </w:r>
          </w:p>
        </w:tc>
        <w:tc>
          <w:tcPr>
            <w:tcW w:w="67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C7A52C4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The web site has a duty of care to their users</w:t>
            </w:r>
          </w:p>
        </w:tc>
      </w:tr>
      <w:tr w:rsidR="00ED1C91" w14:paraId="33A0BA65" w14:textId="77777777" w:rsidTr="00ED1C91"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59238A1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Style w:val="Emphasis"/>
                <w:rFonts w:ascii="Helvetica" w:hAnsi="Helvetica"/>
                <w:color w:val="000000"/>
              </w:rPr>
              <w:t>Detailed Description</w:t>
            </w:r>
          </w:p>
        </w:tc>
        <w:tc>
          <w:tcPr>
            <w:tcW w:w="67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59335EE" w14:textId="77777777" w:rsidR="00ED1C91" w:rsidRDefault="00ED1C91" w:rsidP="00ED1C91">
            <w:pPr>
              <w:numPr>
                <w:ilvl w:val="0"/>
                <w:numId w:val="19"/>
              </w:numPr>
              <w:spacing w:before="100" w:beforeAutospacing="1" w:after="100" w:afterAutospacing="1" w:line="300" w:lineRule="atLeast"/>
              <w:ind w:left="375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Users can be temporarily blocked from logging into the system for a period of time</w:t>
            </w:r>
          </w:p>
          <w:p w14:paraId="3B88C334" w14:textId="77777777" w:rsidR="00ED1C91" w:rsidRDefault="00ED1C91" w:rsidP="00ED1C91">
            <w:pPr>
              <w:numPr>
                <w:ilvl w:val="0"/>
                <w:numId w:val="19"/>
              </w:numPr>
              <w:spacing w:before="100" w:beforeAutospacing="1" w:after="100" w:afterAutospacing="1" w:line="300" w:lineRule="atLeast"/>
              <w:ind w:left="375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User can be blocked from communicating with another specific user</w:t>
            </w:r>
          </w:p>
          <w:p w14:paraId="08B57045" w14:textId="77777777" w:rsidR="00ED1C91" w:rsidRDefault="00ED1C91" w:rsidP="00ED1C91">
            <w:pPr>
              <w:numPr>
                <w:ilvl w:val="0"/>
                <w:numId w:val="19"/>
              </w:numPr>
              <w:spacing w:before="100" w:beforeAutospacing="1" w:after="100" w:afterAutospacing="1" w:line="300" w:lineRule="atLeast"/>
              <w:ind w:left="375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User can be permanently blocked from using the system</w:t>
            </w:r>
          </w:p>
        </w:tc>
      </w:tr>
      <w:tr w:rsidR="00ED1C91" w14:paraId="2805D7E9" w14:textId="77777777" w:rsidTr="00ED1C91"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81B786D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Style w:val="Emphasis"/>
                <w:rFonts w:ascii="Helvetica" w:hAnsi="Helvetica"/>
                <w:color w:val="000000"/>
              </w:rPr>
              <w:t>Output</w:t>
            </w:r>
          </w:p>
        </w:tc>
        <w:tc>
          <w:tcPr>
            <w:tcW w:w="67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0E7CF3B" w14:textId="77777777" w:rsidR="00ED1C91" w:rsidRDefault="00ED1C91" w:rsidP="00ED1C91">
            <w:pPr>
              <w:numPr>
                <w:ilvl w:val="0"/>
                <w:numId w:val="20"/>
              </w:numPr>
              <w:spacing w:before="100" w:beforeAutospacing="1" w:after="100" w:afterAutospacing="1" w:line="300" w:lineRule="atLeast"/>
              <w:ind w:left="375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System administrator is notified of inappropriate behaviour</w:t>
            </w:r>
          </w:p>
        </w:tc>
      </w:tr>
    </w:tbl>
    <w:p w14:paraId="0338D872" w14:textId="77777777" w:rsidR="00ED1C91" w:rsidRDefault="00ED1C91" w:rsidP="00ED1C91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 </w:t>
      </w:r>
    </w:p>
    <w:p w14:paraId="36D435E0" w14:textId="77777777" w:rsidR="00ED1C91" w:rsidRDefault="00ED1C91" w:rsidP="00ED1C91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 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50"/>
        <w:gridCol w:w="6765"/>
      </w:tblGrid>
      <w:tr w:rsidR="00ED1C91" w14:paraId="05910A8C" w14:textId="77777777" w:rsidTr="00ED1C91"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623AF84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Style w:val="Emphasis"/>
                <w:rFonts w:ascii="Helvetica" w:hAnsi="Helvetica"/>
                <w:color w:val="000000"/>
              </w:rPr>
              <w:t>Process #</w:t>
            </w:r>
          </w:p>
        </w:tc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2111CF8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Style w:val="Strong"/>
                <w:rFonts w:ascii="Helvetica" w:hAnsi="Helvetica"/>
                <w:color w:val="000000"/>
              </w:rPr>
              <w:t>9</w:t>
            </w:r>
          </w:p>
        </w:tc>
      </w:tr>
      <w:tr w:rsidR="00ED1C91" w14:paraId="27B28E17" w14:textId="77777777" w:rsidTr="00ED1C91"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84E5608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Style w:val="Emphasis"/>
                <w:rFonts w:ascii="Helvetica" w:hAnsi="Helvetica"/>
                <w:color w:val="000000"/>
              </w:rPr>
              <w:t>Title</w:t>
            </w:r>
          </w:p>
        </w:tc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0473B15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    User able  to delete their own account</w:t>
            </w:r>
          </w:p>
        </w:tc>
      </w:tr>
      <w:tr w:rsidR="00ED1C91" w14:paraId="1FAB5983" w14:textId="77777777" w:rsidTr="00ED1C91"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801CCB2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Style w:val="Emphasis"/>
                <w:rFonts w:ascii="Helvetica" w:hAnsi="Helvetica"/>
                <w:color w:val="000000"/>
              </w:rPr>
              <w:t>Brief description</w:t>
            </w:r>
          </w:p>
        </w:tc>
        <w:tc>
          <w:tcPr>
            <w:tcW w:w="67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8166EF4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    To be able to request that my account is removed from the system</w:t>
            </w:r>
          </w:p>
        </w:tc>
      </w:tr>
      <w:tr w:rsidR="00ED1C91" w14:paraId="6E8E1325" w14:textId="77777777" w:rsidTr="00ED1C91"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B95CC63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Style w:val="Emphasis"/>
                <w:rFonts w:ascii="Helvetica" w:hAnsi="Helvetica"/>
                <w:color w:val="000000"/>
              </w:rPr>
              <w:t>Inputs</w:t>
            </w:r>
          </w:p>
        </w:tc>
        <w:tc>
          <w:tcPr>
            <w:tcW w:w="67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CCEA49F" w14:textId="77777777" w:rsidR="00ED1C91" w:rsidRDefault="00ED1C91" w:rsidP="00ED1C91">
            <w:pPr>
              <w:numPr>
                <w:ilvl w:val="0"/>
                <w:numId w:val="21"/>
              </w:numPr>
              <w:spacing w:before="100" w:beforeAutospacing="1" w:after="100" w:afterAutospacing="1" w:line="300" w:lineRule="atLeast"/>
              <w:ind w:left="375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User chooses to delete their account</w:t>
            </w:r>
          </w:p>
        </w:tc>
      </w:tr>
      <w:tr w:rsidR="00ED1C91" w14:paraId="6F5655A2" w14:textId="77777777" w:rsidTr="00ED1C91"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B8152CC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Style w:val="Emphasis"/>
                <w:rFonts w:ascii="Helvetica" w:hAnsi="Helvetica"/>
                <w:color w:val="000000"/>
              </w:rPr>
              <w:t>Detailed Description</w:t>
            </w:r>
          </w:p>
        </w:tc>
        <w:tc>
          <w:tcPr>
            <w:tcW w:w="67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B524CBB" w14:textId="77777777" w:rsidR="00ED1C91" w:rsidRDefault="00ED1C91" w:rsidP="00ED1C91">
            <w:pPr>
              <w:numPr>
                <w:ilvl w:val="0"/>
                <w:numId w:val="22"/>
              </w:numPr>
              <w:spacing w:before="100" w:beforeAutospacing="1" w:after="100" w:afterAutospacing="1" w:line="300" w:lineRule="atLeast"/>
              <w:ind w:left="375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User details including all communications from that user are removed from the system</w:t>
            </w:r>
          </w:p>
        </w:tc>
      </w:tr>
      <w:tr w:rsidR="00ED1C91" w14:paraId="5109BF21" w14:textId="77777777" w:rsidTr="00ED1C91"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E200E6D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Style w:val="Emphasis"/>
                <w:rFonts w:ascii="Helvetica" w:hAnsi="Helvetica"/>
                <w:color w:val="000000"/>
              </w:rPr>
              <w:t>Output</w:t>
            </w:r>
          </w:p>
        </w:tc>
        <w:tc>
          <w:tcPr>
            <w:tcW w:w="67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ED65F11" w14:textId="77777777" w:rsidR="00ED1C91" w:rsidRDefault="00ED1C91" w:rsidP="00ED1C91">
            <w:pPr>
              <w:numPr>
                <w:ilvl w:val="0"/>
                <w:numId w:val="23"/>
              </w:numPr>
              <w:spacing w:before="100" w:beforeAutospacing="1" w:after="100" w:afterAutospacing="1" w:line="300" w:lineRule="atLeast"/>
              <w:ind w:left="375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GDPR compliance</w:t>
            </w:r>
          </w:p>
        </w:tc>
      </w:tr>
    </w:tbl>
    <w:p w14:paraId="7DF6386A" w14:textId="77777777" w:rsidR="00ED1C91" w:rsidRDefault="00ED1C91" w:rsidP="00ED1C91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 </w:t>
      </w:r>
    </w:p>
    <w:p w14:paraId="69DF3C22" w14:textId="77777777" w:rsidR="00ED1C91" w:rsidRDefault="00ED1C91" w:rsidP="00ED1C91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 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50"/>
        <w:gridCol w:w="6765"/>
      </w:tblGrid>
      <w:tr w:rsidR="00ED1C91" w14:paraId="54A058CA" w14:textId="77777777" w:rsidTr="00ED1C91"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412C77C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Style w:val="Emphasis"/>
                <w:rFonts w:ascii="Helvetica" w:hAnsi="Helvetica"/>
                <w:color w:val="000000"/>
              </w:rPr>
              <w:t>Process #</w:t>
            </w:r>
          </w:p>
        </w:tc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F7B9F70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Style w:val="Strong"/>
                <w:rFonts w:ascii="Helvetica" w:hAnsi="Helvetica"/>
                <w:color w:val="000000"/>
              </w:rPr>
              <w:t>10</w:t>
            </w:r>
          </w:p>
        </w:tc>
      </w:tr>
      <w:tr w:rsidR="00ED1C91" w14:paraId="1E386CC5" w14:textId="77777777" w:rsidTr="00ED1C91"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67B13B4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Style w:val="Emphasis"/>
                <w:rFonts w:ascii="Helvetica" w:hAnsi="Helvetica"/>
                <w:color w:val="000000"/>
              </w:rPr>
              <w:t>Title</w:t>
            </w:r>
          </w:p>
        </w:tc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AAF9D75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    Password reset</w:t>
            </w:r>
          </w:p>
        </w:tc>
      </w:tr>
      <w:tr w:rsidR="00ED1C91" w14:paraId="5956082C" w14:textId="77777777" w:rsidTr="00ED1C91"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5B17E2E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Style w:val="Emphasis"/>
                <w:rFonts w:ascii="Helvetica" w:hAnsi="Helvetica"/>
                <w:color w:val="000000"/>
              </w:rPr>
              <w:t>Brief Description</w:t>
            </w:r>
          </w:p>
        </w:tc>
        <w:tc>
          <w:tcPr>
            <w:tcW w:w="67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542A8E4" w14:textId="77777777" w:rsidR="00ED1C91" w:rsidRDefault="00ED1C91" w:rsidP="00ED1C91">
            <w:pPr>
              <w:numPr>
                <w:ilvl w:val="0"/>
                <w:numId w:val="24"/>
              </w:numPr>
              <w:spacing w:before="100" w:beforeAutospacing="1" w:after="100" w:afterAutospacing="1" w:line="300" w:lineRule="atLeast"/>
              <w:ind w:left="375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To be able to reset my password</w:t>
            </w:r>
          </w:p>
        </w:tc>
      </w:tr>
      <w:tr w:rsidR="00ED1C91" w14:paraId="7DCF46C5" w14:textId="77777777" w:rsidTr="00ED1C91"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484558D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Style w:val="Emphasis"/>
                <w:rFonts w:ascii="Helvetica" w:hAnsi="Helvetica"/>
                <w:color w:val="000000"/>
              </w:rPr>
              <w:t>Inputs</w:t>
            </w:r>
          </w:p>
        </w:tc>
        <w:tc>
          <w:tcPr>
            <w:tcW w:w="67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3D2ECB1" w14:textId="77777777" w:rsidR="00ED1C91" w:rsidRDefault="00ED1C91" w:rsidP="00ED1C91">
            <w:pPr>
              <w:numPr>
                <w:ilvl w:val="0"/>
                <w:numId w:val="25"/>
              </w:numPr>
              <w:spacing w:before="100" w:beforeAutospacing="1" w:after="100" w:afterAutospacing="1" w:line="300" w:lineRule="atLeast"/>
              <w:ind w:left="375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User clicks on  forgot my password</w:t>
            </w:r>
          </w:p>
        </w:tc>
      </w:tr>
      <w:tr w:rsidR="00ED1C91" w14:paraId="4F820B8C" w14:textId="77777777" w:rsidTr="00ED1C91"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3DAF92B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Style w:val="Emphasis"/>
                <w:rFonts w:ascii="Helvetica" w:hAnsi="Helvetica"/>
                <w:color w:val="000000"/>
              </w:rPr>
              <w:t>Detailed Description</w:t>
            </w:r>
          </w:p>
        </w:tc>
        <w:tc>
          <w:tcPr>
            <w:tcW w:w="67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2959500" w14:textId="77777777" w:rsidR="00ED1C91" w:rsidRDefault="00ED1C91" w:rsidP="00ED1C91">
            <w:pPr>
              <w:numPr>
                <w:ilvl w:val="0"/>
                <w:numId w:val="26"/>
              </w:numPr>
              <w:spacing w:before="100" w:beforeAutospacing="1" w:after="100" w:afterAutospacing="1" w:line="300" w:lineRule="atLeast"/>
              <w:ind w:left="375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Other users cannot reset my password</w:t>
            </w:r>
          </w:p>
        </w:tc>
      </w:tr>
      <w:tr w:rsidR="00ED1C91" w14:paraId="225DF705" w14:textId="77777777" w:rsidTr="00ED1C91"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B01DEF0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Style w:val="Emphasis"/>
                <w:rFonts w:ascii="Helvetica" w:hAnsi="Helvetica"/>
                <w:color w:val="000000"/>
              </w:rPr>
              <w:t>Output</w:t>
            </w:r>
          </w:p>
        </w:tc>
        <w:tc>
          <w:tcPr>
            <w:tcW w:w="67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1D2784D" w14:textId="77777777" w:rsidR="00ED1C91" w:rsidRDefault="00ED1C91" w:rsidP="00ED1C91">
            <w:pPr>
              <w:numPr>
                <w:ilvl w:val="0"/>
                <w:numId w:val="27"/>
              </w:numPr>
              <w:spacing w:before="100" w:beforeAutospacing="1" w:after="100" w:afterAutospacing="1" w:line="300" w:lineRule="atLeast"/>
              <w:ind w:left="375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User safely resets their own passwords</w:t>
            </w:r>
          </w:p>
        </w:tc>
      </w:tr>
    </w:tbl>
    <w:p w14:paraId="09DA3484" w14:textId="77777777" w:rsidR="00ED1C91" w:rsidRDefault="00ED1C91" w:rsidP="00ED1C91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 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50"/>
        <w:gridCol w:w="6765"/>
      </w:tblGrid>
      <w:tr w:rsidR="00ED1C91" w14:paraId="3929BBE5" w14:textId="77777777" w:rsidTr="00ED1C91"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31D5A30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Style w:val="Emphasis"/>
                <w:rFonts w:ascii="Helvetica" w:hAnsi="Helvetica"/>
                <w:color w:val="000000"/>
              </w:rPr>
              <w:t>Process #</w:t>
            </w:r>
          </w:p>
        </w:tc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81999AF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Style w:val="Strong"/>
                <w:rFonts w:ascii="Helvetica" w:hAnsi="Helvetica"/>
                <w:color w:val="000000"/>
              </w:rPr>
              <w:t>11</w:t>
            </w:r>
          </w:p>
        </w:tc>
      </w:tr>
      <w:tr w:rsidR="00ED1C91" w14:paraId="206FCA64" w14:textId="77777777" w:rsidTr="00ED1C91"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11A1A8F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Style w:val="Emphasis"/>
                <w:rFonts w:ascii="Helvetica" w:hAnsi="Helvetica"/>
                <w:color w:val="000000"/>
              </w:rPr>
              <w:t>Title</w:t>
            </w:r>
          </w:p>
        </w:tc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17995AD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Web site security</w:t>
            </w:r>
          </w:p>
        </w:tc>
      </w:tr>
      <w:tr w:rsidR="00ED1C91" w14:paraId="11DFC2E9" w14:textId="77777777" w:rsidTr="00ED1C91"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BB42F2C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Style w:val="Emphasis"/>
                <w:rFonts w:ascii="Helvetica" w:hAnsi="Helvetica"/>
                <w:color w:val="000000"/>
              </w:rPr>
              <w:lastRenderedPageBreak/>
              <w:t>Brief Description</w:t>
            </w:r>
          </w:p>
        </w:tc>
        <w:tc>
          <w:tcPr>
            <w:tcW w:w="67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A82AAD0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To have security built into the website to prevent Denial of Service (Dos) and other forms of malicious code from being stored in the database</w:t>
            </w:r>
          </w:p>
        </w:tc>
      </w:tr>
      <w:tr w:rsidR="00ED1C91" w14:paraId="6B56CC72" w14:textId="77777777" w:rsidTr="00ED1C91"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04513D9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Style w:val="Emphasis"/>
                <w:rFonts w:ascii="Helvetica" w:hAnsi="Helvetica"/>
                <w:color w:val="000000"/>
              </w:rPr>
              <w:t>Inputs</w:t>
            </w:r>
          </w:p>
        </w:tc>
        <w:tc>
          <w:tcPr>
            <w:tcW w:w="67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517564F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I want to ensure availability of the website to our users</w:t>
            </w:r>
          </w:p>
        </w:tc>
      </w:tr>
      <w:tr w:rsidR="00ED1C91" w14:paraId="65247EE8" w14:textId="77777777" w:rsidTr="00ED1C91"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BEE10A5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Style w:val="Emphasis"/>
                <w:rFonts w:ascii="Helvetica" w:hAnsi="Helvetica"/>
                <w:color w:val="000000"/>
              </w:rPr>
              <w:t>Detailed Description</w:t>
            </w:r>
          </w:p>
        </w:tc>
        <w:tc>
          <w:tcPr>
            <w:tcW w:w="67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701850C" w14:textId="77777777" w:rsidR="00ED1C91" w:rsidRDefault="00ED1C91" w:rsidP="00ED1C91">
            <w:pPr>
              <w:numPr>
                <w:ilvl w:val="0"/>
                <w:numId w:val="28"/>
              </w:numPr>
              <w:spacing w:before="100" w:beforeAutospacing="1" w:after="100" w:afterAutospacing="1" w:line="300" w:lineRule="atLeast"/>
              <w:ind w:left="375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SQL Injection attacks are blocked</w:t>
            </w:r>
          </w:p>
          <w:p w14:paraId="105A07FC" w14:textId="77777777" w:rsidR="00ED1C91" w:rsidRDefault="00ED1C91" w:rsidP="00ED1C91">
            <w:pPr>
              <w:numPr>
                <w:ilvl w:val="0"/>
                <w:numId w:val="28"/>
              </w:numPr>
              <w:spacing w:before="100" w:beforeAutospacing="1" w:after="100" w:afterAutospacing="1" w:line="300" w:lineRule="atLeast"/>
              <w:ind w:left="375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Malicious code is prevented from being added to the database</w:t>
            </w:r>
          </w:p>
          <w:p w14:paraId="68F1144E" w14:textId="77777777" w:rsidR="00ED1C91" w:rsidRDefault="00ED1C91" w:rsidP="00ED1C91">
            <w:pPr>
              <w:numPr>
                <w:ilvl w:val="0"/>
                <w:numId w:val="28"/>
              </w:numPr>
              <w:spacing w:before="100" w:beforeAutospacing="1" w:after="100" w:afterAutospacing="1" w:line="300" w:lineRule="atLeast"/>
              <w:ind w:left="375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Users cannot initiate any form on the site without first having a profile</w:t>
            </w:r>
          </w:p>
          <w:p w14:paraId="03A4D24D" w14:textId="77777777" w:rsidR="00ED1C91" w:rsidRDefault="00ED1C91" w:rsidP="00ED1C91">
            <w:pPr>
              <w:numPr>
                <w:ilvl w:val="0"/>
                <w:numId w:val="28"/>
              </w:numPr>
              <w:spacing w:before="100" w:beforeAutospacing="1" w:after="100" w:afterAutospacing="1" w:line="300" w:lineRule="atLeast"/>
              <w:ind w:left="375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Users must communicate using the HTTPS protocol (if this is possible using the UL site)</w:t>
            </w:r>
          </w:p>
        </w:tc>
      </w:tr>
      <w:tr w:rsidR="00ED1C91" w14:paraId="698301BB" w14:textId="77777777" w:rsidTr="00ED1C91"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4256731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Style w:val="Emphasis"/>
                <w:rFonts w:ascii="Helvetica" w:hAnsi="Helvetica"/>
                <w:color w:val="000000"/>
              </w:rPr>
              <w:t>Output</w:t>
            </w:r>
          </w:p>
        </w:tc>
        <w:tc>
          <w:tcPr>
            <w:tcW w:w="67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9F4A5A1" w14:textId="77777777" w:rsidR="00ED1C91" w:rsidRDefault="00ED1C91" w:rsidP="00ED1C91">
            <w:pPr>
              <w:numPr>
                <w:ilvl w:val="0"/>
                <w:numId w:val="29"/>
              </w:numPr>
              <w:spacing w:before="100" w:beforeAutospacing="1" w:after="100" w:afterAutospacing="1" w:line="300" w:lineRule="atLeast"/>
              <w:ind w:left="375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Only https connections are available</w:t>
            </w:r>
          </w:p>
        </w:tc>
      </w:tr>
    </w:tbl>
    <w:p w14:paraId="61E64084" w14:textId="77777777" w:rsidR="00ED1C91" w:rsidRDefault="00ED1C91" w:rsidP="00ED1C91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 </w:t>
      </w:r>
    </w:p>
    <w:p w14:paraId="59460322" w14:textId="77777777" w:rsidR="00ED1C91" w:rsidRDefault="00ED1C91" w:rsidP="00ED1C91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 </w:t>
      </w:r>
    </w:p>
    <w:p w14:paraId="6DF320DE" w14:textId="77777777" w:rsidR="00ED1C91" w:rsidRDefault="00ED1C91" w:rsidP="00ED1C91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 </w:t>
      </w:r>
    </w:p>
    <w:p w14:paraId="1C9F005A" w14:textId="369E9047" w:rsidR="00AE3113" w:rsidRDefault="00AE3113">
      <w:r>
        <w:br w:type="page"/>
      </w:r>
    </w:p>
    <w:p w14:paraId="7C11D7BE" w14:textId="11C9BACF" w:rsidR="00ED1C91" w:rsidRDefault="00AE3113" w:rsidP="00AE3113">
      <w:pPr>
        <w:pStyle w:val="Heading1"/>
      </w:pPr>
      <w:r>
        <w:lastRenderedPageBreak/>
        <w:t>Bibliography</w:t>
      </w:r>
    </w:p>
    <w:p w14:paraId="03104E93" w14:textId="5F7219F4" w:rsidR="00AE3113" w:rsidRDefault="00AE3113" w:rsidP="00AE3113">
      <w:r>
        <w:t>Swami, V., &amp; Furnham, A. (2008). </w:t>
      </w:r>
      <w:r>
        <w:rPr>
          <w:i/>
          <w:iCs/>
        </w:rPr>
        <w:t>The psychology of physical attraction</w:t>
      </w:r>
      <w:r>
        <w:t>. New York, NY: Routledge/Taylor &amp; Francis Group.</w:t>
      </w:r>
    </w:p>
    <w:p w14:paraId="375A8C25" w14:textId="77777777" w:rsidR="00AE3113" w:rsidRPr="00ED1C91" w:rsidRDefault="00AE3113" w:rsidP="00AE3113"/>
    <w:sectPr w:rsidR="00AE3113" w:rsidRPr="00ED1C91" w:rsidSect="00B87B7E">
      <w:pgSz w:w="11906" w:h="16838"/>
      <w:pgMar w:top="284" w:right="424" w:bottom="1440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16848"/>
    <w:multiLevelType w:val="multilevel"/>
    <w:tmpl w:val="CBAE7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C6119E"/>
    <w:multiLevelType w:val="multilevel"/>
    <w:tmpl w:val="2CF41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981BE3"/>
    <w:multiLevelType w:val="multilevel"/>
    <w:tmpl w:val="FB1E7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2D01AC"/>
    <w:multiLevelType w:val="multilevel"/>
    <w:tmpl w:val="A69C5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222227"/>
    <w:multiLevelType w:val="hybridMultilevel"/>
    <w:tmpl w:val="DC22994E"/>
    <w:lvl w:ilvl="0" w:tplc="1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788498A"/>
    <w:multiLevelType w:val="multilevel"/>
    <w:tmpl w:val="12A82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6C7AEB"/>
    <w:multiLevelType w:val="hybridMultilevel"/>
    <w:tmpl w:val="D8D28E6C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C717AF"/>
    <w:multiLevelType w:val="multilevel"/>
    <w:tmpl w:val="A2620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0A13C0B"/>
    <w:multiLevelType w:val="multilevel"/>
    <w:tmpl w:val="6E0EA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0E45ADD"/>
    <w:multiLevelType w:val="hybridMultilevel"/>
    <w:tmpl w:val="0DB4F41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2208B0"/>
    <w:multiLevelType w:val="multilevel"/>
    <w:tmpl w:val="DC289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6214A0B"/>
    <w:multiLevelType w:val="hybridMultilevel"/>
    <w:tmpl w:val="AAE8101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6647EB"/>
    <w:multiLevelType w:val="multilevel"/>
    <w:tmpl w:val="7E4C9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DD67C87"/>
    <w:multiLevelType w:val="multilevel"/>
    <w:tmpl w:val="2C7C0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51A3BC2"/>
    <w:multiLevelType w:val="multilevel"/>
    <w:tmpl w:val="82682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5DB2A3B"/>
    <w:multiLevelType w:val="multilevel"/>
    <w:tmpl w:val="A0AC8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7747857"/>
    <w:multiLevelType w:val="multilevel"/>
    <w:tmpl w:val="F2569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A7E17C2"/>
    <w:multiLevelType w:val="multilevel"/>
    <w:tmpl w:val="210E6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D8A764B"/>
    <w:multiLevelType w:val="multilevel"/>
    <w:tmpl w:val="D234A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E1E10A9"/>
    <w:multiLevelType w:val="multilevel"/>
    <w:tmpl w:val="A950D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26E7CEE"/>
    <w:multiLevelType w:val="multilevel"/>
    <w:tmpl w:val="22989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C5874A4"/>
    <w:multiLevelType w:val="hybridMultilevel"/>
    <w:tmpl w:val="238E6A0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D414152"/>
    <w:multiLevelType w:val="multilevel"/>
    <w:tmpl w:val="6EBCA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06E1686"/>
    <w:multiLevelType w:val="multilevel"/>
    <w:tmpl w:val="6C44E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18B53FE"/>
    <w:multiLevelType w:val="hybridMultilevel"/>
    <w:tmpl w:val="10668F7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5931444"/>
    <w:multiLevelType w:val="hybridMultilevel"/>
    <w:tmpl w:val="48C0518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D32548F"/>
    <w:multiLevelType w:val="hybridMultilevel"/>
    <w:tmpl w:val="5C2EEA7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E395F0A"/>
    <w:multiLevelType w:val="multilevel"/>
    <w:tmpl w:val="B8B22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5E64FC6"/>
    <w:multiLevelType w:val="multilevel"/>
    <w:tmpl w:val="6D585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A590984"/>
    <w:multiLevelType w:val="multilevel"/>
    <w:tmpl w:val="90FED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D127508"/>
    <w:multiLevelType w:val="multilevel"/>
    <w:tmpl w:val="F8126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4"/>
  </w:num>
  <w:num w:numId="3">
    <w:abstractNumId w:val="24"/>
  </w:num>
  <w:num w:numId="4">
    <w:abstractNumId w:val="6"/>
  </w:num>
  <w:num w:numId="5">
    <w:abstractNumId w:val="25"/>
  </w:num>
  <w:num w:numId="6">
    <w:abstractNumId w:val="26"/>
  </w:num>
  <w:num w:numId="7">
    <w:abstractNumId w:val="14"/>
  </w:num>
  <w:num w:numId="8">
    <w:abstractNumId w:val="30"/>
  </w:num>
  <w:num w:numId="9">
    <w:abstractNumId w:val="5"/>
  </w:num>
  <w:num w:numId="10">
    <w:abstractNumId w:val="0"/>
  </w:num>
  <w:num w:numId="11">
    <w:abstractNumId w:val="12"/>
  </w:num>
  <w:num w:numId="12">
    <w:abstractNumId w:val="8"/>
  </w:num>
  <w:num w:numId="13">
    <w:abstractNumId w:val="16"/>
  </w:num>
  <w:num w:numId="14">
    <w:abstractNumId w:val="23"/>
  </w:num>
  <w:num w:numId="15">
    <w:abstractNumId w:val="2"/>
  </w:num>
  <w:num w:numId="16">
    <w:abstractNumId w:val="18"/>
  </w:num>
  <w:num w:numId="17">
    <w:abstractNumId w:val="10"/>
  </w:num>
  <w:num w:numId="18">
    <w:abstractNumId w:val="27"/>
  </w:num>
  <w:num w:numId="19">
    <w:abstractNumId w:val="13"/>
  </w:num>
  <w:num w:numId="20">
    <w:abstractNumId w:val="1"/>
  </w:num>
  <w:num w:numId="21">
    <w:abstractNumId w:val="22"/>
  </w:num>
  <w:num w:numId="22">
    <w:abstractNumId w:val="28"/>
  </w:num>
  <w:num w:numId="23">
    <w:abstractNumId w:val="19"/>
  </w:num>
  <w:num w:numId="24">
    <w:abstractNumId w:val="7"/>
  </w:num>
  <w:num w:numId="25">
    <w:abstractNumId w:val="20"/>
  </w:num>
  <w:num w:numId="26">
    <w:abstractNumId w:val="29"/>
  </w:num>
  <w:num w:numId="27">
    <w:abstractNumId w:val="3"/>
  </w:num>
  <w:num w:numId="28">
    <w:abstractNumId w:val="17"/>
  </w:num>
  <w:num w:numId="29">
    <w:abstractNumId w:val="15"/>
  </w:num>
  <w:num w:numId="30">
    <w:abstractNumId w:val="9"/>
  </w:num>
  <w:num w:numId="3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1219"/>
    <w:rsid w:val="000741CD"/>
    <w:rsid w:val="00084FF1"/>
    <w:rsid w:val="00107801"/>
    <w:rsid w:val="001571FF"/>
    <w:rsid w:val="001F5C30"/>
    <w:rsid w:val="00237A54"/>
    <w:rsid w:val="00275615"/>
    <w:rsid w:val="002941E4"/>
    <w:rsid w:val="002A1B70"/>
    <w:rsid w:val="0030362C"/>
    <w:rsid w:val="003B1219"/>
    <w:rsid w:val="00417CCD"/>
    <w:rsid w:val="00425689"/>
    <w:rsid w:val="00456B69"/>
    <w:rsid w:val="004A00D1"/>
    <w:rsid w:val="004D0813"/>
    <w:rsid w:val="00514498"/>
    <w:rsid w:val="00576050"/>
    <w:rsid w:val="005D4C74"/>
    <w:rsid w:val="00661352"/>
    <w:rsid w:val="00720C35"/>
    <w:rsid w:val="00737F60"/>
    <w:rsid w:val="007710F2"/>
    <w:rsid w:val="0079540F"/>
    <w:rsid w:val="007965D2"/>
    <w:rsid w:val="00813E2D"/>
    <w:rsid w:val="00873BEA"/>
    <w:rsid w:val="0088063C"/>
    <w:rsid w:val="00880683"/>
    <w:rsid w:val="009114D2"/>
    <w:rsid w:val="009154DC"/>
    <w:rsid w:val="009443E6"/>
    <w:rsid w:val="00966D0D"/>
    <w:rsid w:val="00995985"/>
    <w:rsid w:val="009C45CC"/>
    <w:rsid w:val="00A769E1"/>
    <w:rsid w:val="00AE3113"/>
    <w:rsid w:val="00B6401A"/>
    <w:rsid w:val="00B87B7E"/>
    <w:rsid w:val="00C00183"/>
    <w:rsid w:val="00CC4B65"/>
    <w:rsid w:val="00CF26A6"/>
    <w:rsid w:val="00DD4C74"/>
    <w:rsid w:val="00DE566B"/>
    <w:rsid w:val="00E03500"/>
    <w:rsid w:val="00E257B3"/>
    <w:rsid w:val="00ED1C91"/>
    <w:rsid w:val="00FB1AFA"/>
    <w:rsid w:val="00FE7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E3ED31"/>
  <w15:chartTrackingRefBased/>
  <w15:docId w15:val="{5B4729B5-C9DC-4D01-AA51-EF26150F9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1219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B1AF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1219"/>
    <w:rPr>
      <w:rFonts w:ascii="Times New Roman" w:eastAsiaTheme="majorEastAsia" w:hAnsi="Times New Roman" w:cstheme="majorBidi"/>
      <w:b/>
      <w:sz w:val="24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3B1219"/>
    <w:rPr>
      <w:color w:val="0000FF"/>
      <w:u w:val="single"/>
    </w:rPr>
  </w:style>
  <w:style w:type="table" w:styleId="TableGrid">
    <w:name w:val="Table Grid"/>
    <w:basedOn w:val="TableNormal"/>
    <w:uiPriority w:val="59"/>
    <w:rsid w:val="00237A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37A54"/>
    <w:pPr>
      <w:spacing w:after="160" w:line="259" w:lineRule="auto"/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B1AFA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ED1C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ja-JP"/>
    </w:rPr>
  </w:style>
  <w:style w:type="character" w:styleId="Emphasis">
    <w:name w:val="Emphasis"/>
    <w:basedOn w:val="DefaultParagraphFont"/>
    <w:uiPriority w:val="20"/>
    <w:qFormat/>
    <w:rsid w:val="00ED1C91"/>
    <w:rPr>
      <w:i/>
      <w:iCs/>
    </w:rPr>
  </w:style>
  <w:style w:type="character" w:styleId="Strong">
    <w:name w:val="Strong"/>
    <w:basedOn w:val="DefaultParagraphFont"/>
    <w:uiPriority w:val="22"/>
    <w:qFormat/>
    <w:rsid w:val="00ED1C9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871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9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CEEEE6-AB06-497F-B721-AB5A400E71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3201</TotalTime>
  <Pages>18</Pages>
  <Words>2165</Words>
  <Characters>12346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 Cronin</dc:creator>
  <cp:keywords/>
  <dc:description/>
  <cp:lastModifiedBy>Mary Cronin</cp:lastModifiedBy>
  <cp:revision>3</cp:revision>
  <dcterms:created xsi:type="dcterms:W3CDTF">2018-06-06T11:33:00Z</dcterms:created>
  <dcterms:modified xsi:type="dcterms:W3CDTF">2018-06-23T09:30:00Z</dcterms:modified>
</cp:coreProperties>
</file>